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02586628"/>
        <w:docPartObj>
          <w:docPartGallery w:val="Cover Pages"/>
          <w:docPartUnique/>
        </w:docPartObj>
      </w:sdtPr>
      <w:sdtEndPr>
        <w:rPr>
          <w:lang w:val="en-GB"/>
        </w:rPr>
      </w:sdtEndPr>
      <w:sdtContent>
        <w:p w14:paraId="5DD0A4B2" w14:textId="08614D9F" w:rsidR="009D4400" w:rsidRPr="00347512" w:rsidRDefault="00000000">
          <w:pPr>
            <w:rPr>
              <w:rFonts w:ascii="Times New Roman" w:hAnsi="Times New Roman" w:cs="Times New Roman"/>
            </w:rPr>
          </w:pPr>
          <w:r w:rsidRPr="00347512">
            <w:rPr>
              <w:rFonts w:ascii="Times New Roman" w:hAnsi="Times New Roman" w:cs="Times New Roman"/>
              <w:noProof/>
            </w:rPr>
            <w:pict w14:anchorId="104A3268">
              <v:group id="Group 149" o:spid="_x0000_s2053"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347512">
            <w:rPr>
              <w:rFonts w:ascii="Times New Roman" w:hAnsi="Times New Roman" w:cs="Times New Roman"/>
              <w:noProof/>
            </w:rPr>
            <w:pict w14:anchorId="491EA4DD">
              <v:shapetype id="_x0000_t202" coordsize="21600,21600" o:spt="202" path="m,l,21600r21600,l21600,xe">
                <v:stroke joinstyle="miter"/>
                <v:path gradientshapeok="t" o:connecttype="rect"/>
              </v:shapetype>
              <v:shape id="Text Box 152" o:spid="_x0000_s2052"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Times New Roman" w:hAnsi="Times New Roman" w:cs="Times New Roman"/>
                          <w:color w:val="595959" w:themeColor="text1" w:themeTint="A6"/>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1CC63" w14:textId="36A3AAA0" w:rsidR="009D4400" w:rsidRPr="00D671E3" w:rsidRDefault="009B3B80">
                          <w:pPr>
                            <w:pStyle w:val="NoSpacing"/>
                            <w:jc w:val="right"/>
                            <w:rPr>
                              <w:rFonts w:ascii="Times New Roman" w:hAnsi="Times New Roman" w:cs="Times New Roman"/>
                              <w:color w:val="595959" w:themeColor="text1" w:themeTint="A6"/>
                              <w:sz w:val="28"/>
                              <w:szCs w:val="28"/>
                            </w:rPr>
                          </w:pPr>
                          <w:r w:rsidRPr="00D671E3">
                            <w:rPr>
                              <w:rFonts w:ascii="Times New Roman" w:hAnsi="Times New Roman" w:cs="Times New Roman"/>
                              <w:color w:val="595959" w:themeColor="text1" w:themeTint="A6"/>
                              <w:sz w:val="18"/>
                              <w:szCs w:val="18"/>
                            </w:rPr>
                            <w:t>Luo Yang 20099902 Software System Practice</w:t>
                          </w:r>
                        </w:p>
                      </w:sdtContent>
                    </w:sdt>
                    <w:p w14:paraId="77FAAFED" w14:textId="4BABD81C" w:rsidR="009D4400" w:rsidRPr="00D671E3" w:rsidRDefault="00000000">
                      <w:pPr>
                        <w:pStyle w:val="NoSpacing"/>
                        <w:jc w:val="right"/>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B3B80" w:rsidRPr="00D671E3">
                            <w:rPr>
                              <w:rFonts w:ascii="Times New Roman" w:hAnsi="Times New Roman" w:cs="Times New Roman"/>
                              <w:color w:val="595959" w:themeColor="text1" w:themeTint="A6"/>
                              <w:sz w:val="18"/>
                              <w:szCs w:val="18"/>
                            </w:rPr>
                            <w:t>Supervisor: Deirdre O’Halloran</w:t>
                          </w:r>
                        </w:sdtContent>
                      </w:sdt>
                    </w:p>
                  </w:txbxContent>
                </v:textbox>
                <w10:wrap type="square" anchorx="page" anchory="page"/>
              </v:shape>
            </w:pict>
          </w:r>
          <w:r w:rsidRPr="00347512">
            <w:rPr>
              <w:rFonts w:ascii="Times New Roman" w:hAnsi="Times New Roman" w:cs="Times New Roman"/>
              <w:noProof/>
            </w:rPr>
            <w:pict w14:anchorId="517BE6F8">
              <v:shape id="Text Box 153" o:spid="_x0000_s2051"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153;mso-fit-shape-to-text:t" inset="126pt,0,54pt,0">
                  <w:txbxContent>
                    <w:p w14:paraId="0895C871" w14:textId="77777777" w:rsidR="009D4400" w:rsidRPr="00D671E3" w:rsidRDefault="009D4400">
                      <w:pPr>
                        <w:pStyle w:val="NoSpacing"/>
                        <w:jc w:val="right"/>
                        <w:rPr>
                          <w:rFonts w:ascii="Times New Roman" w:hAnsi="Times New Roman" w:cs="Times New Roman"/>
                          <w:color w:val="4472C4" w:themeColor="accent1"/>
                          <w:sz w:val="28"/>
                          <w:szCs w:val="28"/>
                        </w:rPr>
                      </w:pPr>
                      <w:r w:rsidRPr="00D671E3">
                        <w:rPr>
                          <w:rFonts w:ascii="Times New Roman" w:hAnsi="Times New Roman" w:cs="Times New Roman"/>
                          <w:color w:val="4472C4" w:themeColor="accent1"/>
                          <w:sz w:val="28"/>
                          <w:szCs w:val="28"/>
                          <w:lang w:val="en-GB"/>
                        </w:rPr>
                        <w:t>Abstract</w:t>
                      </w:r>
                    </w:p>
                    <w:sdt>
                      <w:sdtPr>
                        <w:rPr>
                          <w:rFonts w:ascii="Times New Roman" w:hAnsi="Times New Roman" w:cs="Times New Roman"/>
                        </w:rPr>
                        <w:alias w:val="Abstract"/>
                        <w:tag w:val=""/>
                        <w:id w:val="1375273687"/>
                        <w:dataBinding w:prefixMappings="xmlns:ns0='http://schemas.microsoft.com/office/2006/coverPageProps' " w:xpath="/ns0:CoverPageProperties[1]/ns0:Abstract[1]" w:storeItemID="{55AF091B-3C7A-41E3-B477-F2FDAA23CFDA}"/>
                        <w:text w:multiLine="1"/>
                      </w:sdtPr>
                      <w:sdtContent>
                        <w:p w14:paraId="75375AEF" w14:textId="591C5357" w:rsidR="009D4400" w:rsidRPr="00D671E3" w:rsidRDefault="009D4400">
                          <w:pPr>
                            <w:pStyle w:val="NoSpacing"/>
                            <w:jc w:val="right"/>
                            <w:rPr>
                              <w:rFonts w:ascii="Times New Roman" w:hAnsi="Times New Roman" w:cs="Times New Roman"/>
                              <w:color w:val="595959" w:themeColor="text1" w:themeTint="A6"/>
                              <w:sz w:val="20"/>
                              <w:szCs w:val="20"/>
                            </w:rPr>
                          </w:pPr>
                          <w:r w:rsidRPr="00D671E3">
                            <w:rPr>
                              <w:rFonts w:ascii="Times New Roman" w:hAnsi="Times New Roman" w:cs="Times New Roman"/>
                            </w:rPr>
                            <w:t xml:space="preserve">Infinite </w:t>
                          </w:r>
                          <w:proofErr w:type="spellStart"/>
                          <w:r w:rsidRPr="00D671E3">
                            <w:rPr>
                              <w:rFonts w:ascii="Times New Roman" w:hAnsi="Times New Roman" w:cs="Times New Roman"/>
                            </w:rPr>
                            <w:t>Dungeoner</w:t>
                          </w:r>
                          <w:proofErr w:type="spellEnd"/>
                          <w:r w:rsidRPr="00D671E3">
                            <w:rPr>
                              <w:rFonts w:ascii="Times New Roman" w:hAnsi="Times New Roman" w:cs="Times New Roman"/>
                            </w:rPr>
                            <w:t>: A rogue-like bullet-hell top-down shooter game</w:t>
                          </w:r>
                        </w:p>
                      </w:sdtContent>
                    </w:sdt>
                  </w:txbxContent>
                </v:textbox>
                <w10:wrap type="square" anchorx="page" anchory="page"/>
              </v:shape>
            </w:pict>
          </w:r>
          <w:r w:rsidRPr="00347512">
            <w:rPr>
              <w:rFonts w:ascii="Times New Roman" w:hAnsi="Times New Roman" w:cs="Times New Roman"/>
              <w:noProof/>
            </w:rPr>
            <w:pict w14:anchorId="663EDC3A">
              <v:shape id="Text Box 154" o:spid="_x0000_s2050"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44395200" w14:textId="5BEBE548" w:rsidR="009D4400" w:rsidRPr="00D671E3" w:rsidRDefault="00000000">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4400" w:rsidRPr="00D671E3">
                            <w:rPr>
                              <w:rFonts w:ascii="Times New Roman" w:hAnsi="Times New Roman" w:cs="Times New Roman"/>
                              <w:caps/>
                              <w:color w:val="4472C4" w:themeColor="accent1"/>
                              <w:sz w:val="64"/>
                              <w:szCs w:val="64"/>
                            </w:rPr>
                            <w:t>Infinite dungeoner</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0BA483" w14:textId="76E8EEC1" w:rsidR="009D4400" w:rsidRPr="00D671E3" w:rsidRDefault="009D4400">
                          <w:pPr>
                            <w:jc w:val="right"/>
                            <w:rPr>
                              <w:rFonts w:ascii="Times New Roman" w:hAnsi="Times New Roman" w:cs="Times New Roman"/>
                              <w:smallCaps/>
                              <w:color w:val="404040" w:themeColor="text1" w:themeTint="BF"/>
                              <w:sz w:val="36"/>
                              <w:szCs w:val="36"/>
                            </w:rPr>
                          </w:pPr>
                          <w:r w:rsidRPr="00D671E3">
                            <w:rPr>
                              <w:rFonts w:ascii="Times New Roman" w:hAnsi="Times New Roman" w:cs="Times New Roman"/>
                              <w:color w:val="404040" w:themeColor="text1" w:themeTint="BF"/>
                              <w:sz w:val="36"/>
                              <w:szCs w:val="36"/>
                            </w:rPr>
                            <w:t>Final Year Project</w:t>
                          </w:r>
                        </w:p>
                      </w:sdtContent>
                    </w:sdt>
                  </w:txbxContent>
                </v:textbox>
                <w10:wrap type="square" anchorx="page" anchory="page"/>
              </v:shape>
            </w:pict>
          </w:r>
        </w:p>
        <w:p w14:paraId="0127C692" w14:textId="4163E683" w:rsidR="009D4400" w:rsidRPr="00347512" w:rsidRDefault="009D4400">
          <w:pPr>
            <w:widowControl/>
            <w:jc w:val="left"/>
            <w:rPr>
              <w:rFonts w:ascii="Times New Roman" w:eastAsiaTheme="majorEastAsia" w:hAnsi="Times New Roman" w:cs="Times New Roman"/>
              <w:color w:val="2F5496" w:themeColor="accent1" w:themeShade="BF"/>
              <w:kern w:val="0"/>
              <w:sz w:val="32"/>
              <w:szCs w:val="32"/>
              <w:lang w:val="en-GB"/>
            </w:rPr>
          </w:pPr>
          <w:r w:rsidRPr="00347512">
            <w:rPr>
              <w:rFonts w:ascii="Times New Roman" w:hAnsi="Times New Roman" w:cs="Times New Roman"/>
              <w:lang w:val="en-GB"/>
            </w:rPr>
            <w:br w:type="page"/>
          </w:r>
        </w:p>
      </w:sdtContent>
    </w:sdt>
    <w:sdt>
      <w:sdtPr>
        <w:rPr>
          <w:rFonts w:ascii="Times New Roman" w:eastAsiaTheme="minorEastAsia" w:hAnsi="Times New Roman" w:cs="Times New Roman"/>
          <w:color w:val="auto"/>
          <w:kern w:val="2"/>
          <w:sz w:val="21"/>
          <w:szCs w:val="22"/>
          <w:lang w:val="en-GB"/>
        </w:rPr>
        <w:id w:val="1241987678"/>
        <w:docPartObj>
          <w:docPartGallery w:val="Table of Contents"/>
          <w:docPartUnique/>
        </w:docPartObj>
      </w:sdtPr>
      <w:sdtEndPr>
        <w:rPr>
          <w:b/>
          <w:bCs/>
        </w:rPr>
      </w:sdtEndPr>
      <w:sdtContent>
        <w:p w14:paraId="61A576B1" w14:textId="7DA36A09" w:rsidR="00362651" w:rsidRPr="00347512" w:rsidRDefault="00362651">
          <w:pPr>
            <w:pStyle w:val="TOCHeading"/>
            <w:rPr>
              <w:rFonts w:ascii="Times New Roman" w:hAnsi="Times New Roman" w:cs="Times New Roman"/>
            </w:rPr>
          </w:pPr>
          <w:r w:rsidRPr="00347512">
            <w:rPr>
              <w:rFonts w:ascii="Times New Roman" w:hAnsi="Times New Roman" w:cs="Times New Roman"/>
              <w:lang w:val="en-GB"/>
            </w:rPr>
            <w:t>Table of Contents</w:t>
          </w:r>
        </w:p>
        <w:p w14:paraId="022C27CB" w14:textId="3D82E6CC" w:rsidR="00347512" w:rsidRPr="00347512" w:rsidRDefault="00FD1A67">
          <w:pPr>
            <w:pStyle w:val="TOC1"/>
            <w:rPr>
              <w:rFonts w:ascii="Times New Roman" w:hAnsi="Times New Roman" w:cs="Times New Roman"/>
              <w:noProof/>
            </w:rPr>
          </w:pPr>
          <w:r w:rsidRPr="00347512">
            <w:rPr>
              <w:rFonts w:ascii="Times New Roman" w:hAnsi="Times New Roman" w:cs="Times New Roman"/>
            </w:rPr>
            <w:fldChar w:fldCharType="begin"/>
          </w:r>
          <w:r w:rsidRPr="00347512">
            <w:rPr>
              <w:rFonts w:ascii="Times New Roman" w:hAnsi="Times New Roman" w:cs="Times New Roman"/>
            </w:rPr>
            <w:instrText xml:space="preserve"> TOC \o "1-3" \h \z \u </w:instrText>
          </w:r>
          <w:r w:rsidRPr="00347512">
            <w:rPr>
              <w:rFonts w:ascii="Times New Roman" w:hAnsi="Times New Roman" w:cs="Times New Roman"/>
            </w:rPr>
            <w:fldChar w:fldCharType="separate"/>
          </w:r>
          <w:hyperlink w:anchor="_Toc133431068" w:history="1">
            <w:r w:rsidR="00347512" w:rsidRPr="00347512">
              <w:rPr>
                <w:rStyle w:val="Hyperlink"/>
                <w:rFonts w:ascii="Times New Roman" w:hAnsi="Times New Roman" w:cs="Times New Roman"/>
                <w:noProof/>
              </w:rPr>
              <w:t>1 Game Overview</w:t>
            </w:r>
            <w:r w:rsidR="00347512" w:rsidRPr="00347512">
              <w:rPr>
                <w:rFonts w:ascii="Times New Roman" w:hAnsi="Times New Roman" w:cs="Times New Roman"/>
                <w:noProof/>
                <w:webHidden/>
              </w:rPr>
              <w:tab/>
            </w:r>
            <w:r w:rsidR="00347512" w:rsidRPr="00347512">
              <w:rPr>
                <w:rFonts w:ascii="Times New Roman" w:hAnsi="Times New Roman" w:cs="Times New Roman"/>
                <w:noProof/>
                <w:webHidden/>
              </w:rPr>
              <w:fldChar w:fldCharType="begin"/>
            </w:r>
            <w:r w:rsidR="00347512" w:rsidRPr="00347512">
              <w:rPr>
                <w:rFonts w:ascii="Times New Roman" w:hAnsi="Times New Roman" w:cs="Times New Roman"/>
                <w:noProof/>
                <w:webHidden/>
              </w:rPr>
              <w:instrText xml:space="preserve"> PAGEREF _Toc133431068 \h </w:instrText>
            </w:r>
            <w:r w:rsidR="00347512" w:rsidRPr="00347512">
              <w:rPr>
                <w:rFonts w:ascii="Times New Roman" w:hAnsi="Times New Roman" w:cs="Times New Roman"/>
                <w:noProof/>
                <w:webHidden/>
              </w:rPr>
            </w:r>
            <w:r w:rsidR="00347512" w:rsidRPr="00347512">
              <w:rPr>
                <w:rFonts w:ascii="Times New Roman" w:hAnsi="Times New Roman" w:cs="Times New Roman"/>
                <w:noProof/>
                <w:webHidden/>
              </w:rPr>
              <w:fldChar w:fldCharType="separate"/>
            </w:r>
            <w:r w:rsidR="00347512" w:rsidRPr="00347512">
              <w:rPr>
                <w:rFonts w:ascii="Times New Roman" w:hAnsi="Times New Roman" w:cs="Times New Roman"/>
                <w:noProof/>
                <w:webHidden/>
              </w:rPr>
              <w:t>4</w:t>
            </w:r>
            <w:r w:rsidR="00347512" w:rsidRPr="00347512">
              <w:rPr>
                <w:rFonts w:ascii="Times New Roman" w:hAnsi="Times New Roman" w:cs="Times New Roman"/>
                <w:noProof/>
                <w:webHidden/>
              </w:rPr>
              <w:fldChar w:fldCharType="end"/>
            </w:r>
          </w:hyperlink>
        </w:p>
        <w:p w14:paraId="72FF43DA" w14:textId="2F5F25AC" w:rsidR="00347512" w:rsidRPr="00347512" w:rsidRDefault="00347512">
          <w:pPr>
            <w:pStyle w:val="TOC2"/>
            <w:tabs>
              <w:tab w:val="right" w:leader="dot" w:pos="8296"/>
            </w:tabs>
            <w:rPr>
              <w:rFonts w:ascii="Times New Roman" w:hAnsi="Times New Roman" w:cs="Times New Roman"/>
              <w:noProof/>
            </w:rPr>
          </w:pPr>
          <w:hyperlink w:anchor="_Toc133431069" w:history="1">
            <w:r w:rsidRPr="00347512">
              <w:rPr>
                <w:rStyle w:val="Hyperlink"/>
                <w:rFonts w:ascii="Times New Roman" w:hAnsi="Times New Roman" w:cs="Times New Roman"/>
                <w:noProof/>
              </w:rPr>
              <w:t>1.1 Game Concept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_Toc133431069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4</w:t>
            </w:r>
            <w:r w:rsidRPr="00347512">
              <w:rPr>
                <w:rFonts w:ascii="Times New Roman" w:hAnsi="Times New Roman" w:cs="Times New Roman"/>
                <w:noProof/>
                <w:webHidden/>
              </w:rPr>
              <w:fldChar w:fldCharType="end"/>
            </w:r>
          </w:hyperlink>
        </w:p>
        <w:p w14:paraId="45DAE960" w14:textId="760FACE2" w:rsidR="00347512" w:rsidRPr="00347512" w:rsidRDefault="00347512">
          <w:pPr>
            <w:pStyle w:val="TOC2"/>
            <w:tabs>
              <w:tab w:val="right" w:leader="dot" w:pos="8296"/>
            </w:tabs>
            <w:rPr>
              <w:rFonts w:ascii="Times New Roman" w:hAnsi="Times New Roman" w:cs="Times New Roman"/>
              <w:noProof/>
            </w:rPr>
          </w:pPr>
          <w:hyperlink w:anchor="_Toc133431070" w:history="1">
            <w:r w:rsidRPr="00347512">
              <w:rPr>
                <w:rStyle w:val="Hyperlink"/>
                <w:rFonts w:ascii="Times New Roman" w:hAnsi="Times New Roman" w:cs="Times New Roman"/>
                <w:noProof/>
              </w:rPr>
              <w:t>1.2 Genre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4</w:t>
            </w:r>
            <w:r w:rsidRPr="00347512">
              <w:rPr>
                <w:rFonts w:ascii="Times New Roman" w:hAnsi="Times New Roman" w:cs="Times New Roman"/>
                <w:noProof/>
                <w:webHidden/>
              </w:rPr>
              <w:fldChar w:fldCharType="end"/>
            </w:r>
          </w:hyperlink>
        </w:p>
        <w:p w14:paraId="7A37D6EC" w14:textId="3642E705" w:rsidR="00347512" w:rsidRPr="00347512" w:rsidRDefault="00347512">
          <w:pPr>
            <w:pStyle w:val="TOC2"/>
            <w:tabs>
              <w:tab w:val="right" w:leader="dot" w:pos="8296"/>
            </w:tabs>
            <w:rPr>
              <w:rFonts w:ascii="Times New Roman" w:hAnsi="Times New Roman" w:cs="Times New Roman"/>
              <w:noProof/>
            </w:rPr>
          </w:pPr>
          <w:hyperlink w:anchor="_Toc133431071" w:history="1">
            <w:r w:rsidRPr="00347512">
              <w:rPr>
                <w:rStyle w:val="Hyperlink"/>
                <w:rFonts w:ascii="Times New Roman" w:hAnsi="Times New Roman" w:cs="Times New Roman"/>
                <w:noProof/>
              </w:rPr>
              <w:t>1.3 Target Audience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4</w:t>
            </w:r>
            <w:r w:rsidRPr="00347512">
              <w:rPr>
                <w:rFonts w:ascii="Times New Roman" w:hAnsi="Times New Roman" w:cs="Times New Roman"/>
                <w:noProof/>
                <w:webHidden/>
              </w:rPr>
              <w:fldChar w:fldCharType="end"/>
            </w:r>
          </w:hyperlink>
        </w:p>
        <w:p w14:paraId="4B3D0DC6" w14:textId="6CB6099E" w:rsidR="00347512" w:rsidRPr="00347512" w:rsidRDefault="00347512">
          <w:pPr>
            <w:pStyle w:val="TOC2"/>
            <w:tabs>
              <w:tab w:val="right" w:leader="dot" w:pos="8296"/>
            </w:tabs>
            <w:rPr>
              <w:rFonts w:ascii="Times New Roman" w:hAnsi="Times New Roman" w:cs="Times New Roman"/>
              <w:noProof/>
            </w:rPr>
          </w:pPr>
          <w:hyperlink w:anchor="_Toc133431072" w:history="1">
            <w:r w:rsidRPr="00347512">
              <w:rPr>
                <w:rStyle w:val="Hyperlink"/>
                <w:rFonts w:ascii="Times New Roman" w:hAnsi="Times New Roman" w:cs="Times New Roman"/>
                <w:noProof/>
              </w:rPr>
              <w:t>1.4 Game Flow Summary</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5</w:t>
            </w:r>
            <w:r w:rsidRPr="00347512">
              <w:rPr>
                <w:rFonts w:ascii="Times New Roman" w:hAnsi="Times New Roman" w:cs="Times New Roman"/>
                <w:noProof/>
                <w:webHidden/>
              </w:rPr>
              <w:fldChar w:fldCharType="end"/>
            </w:r>
          </w:hyperlink>
        </w:p>
        <w:p w14:paraId="00465075" w14:textId="1BB4A4B0" w:rsidR="00347512" w:rsidRPr="00347512" w:rsidRDefault="00347512">
          <w:pPr>
            <w:pStyle w:val="TOC2"/>
            <w:tabs>
              <w:tab w:val="right" w:leader="dot" w:pos="8296"/>
            </w:tabs>
            <w:rPr>
              <w:rFonts w:ascii="Times New Roman" w:hAnsi="Times New Roman" w:cs="Times New Roman"/>
              <w:noProof/>
            </w:rPr>
          </w:pPr>
          <w:hyperlink w:anchor="_Toc133431073" w:history="1">
            <w:r w:rsidRPr="00347512">
              <w:rPr>
                <w:rStyle w:val="Hyperlink"/>
                <w:rFonts w:ascii="Times New Roman" w:hAnsi="Times New Roman" w:cs="Times New Roman"/>
                <w:noProof/>
              </w:rPr>
              <w:t>1.5 Look and Feel</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5</w:t>
            </w:r>
            <w:r w:rsidRPr="00347512">
              <w:rPr>
                <w:rFonts w:ascii="Times New Roman" w:hAnsi="Times New Roman" w:cs="Times New Roman"/>
                <w:noProof/>
                <w:webHidden/>
              </w:rPr>
              <w:fldChar w:fldCharType="end"/>
            </w:r>
          </w:hyperlink>
        </w:p>
        <w:p w14:paraId="24893EB8" w14:textId="78D863F3" w:rsidR="00347512" w:rsidRPr="00347512" w:rsidRDefault="00347512">
          <w:pPr>
            <w:pStyle w:val="TOC2"/>
            <w:tabs>
              <w:tab w:val="right" w:leader="dot" w:pos="8296"/>
            </w:tabs>
            <w:rPr>
              <w:rFonts w:ascii="Times New Roman" w:hAnsi="Times New Roman" w:cs="Times New Roman"/>
              <w:noProof/>
            </w:rPr>
          </w:pPr>
          <w:hyperlink w:anchor="_Toc133431074" w:history="1">
            <w:r w:rsidRPr="00347512">
              <w:rPr>
                <w:rStyle w:val="Hyperlink"/>
                <w:rFonts w:ascii="Times New Roman" w:hAnsi="Times New Roman" w:cs="Times New Roman"/>
                <w:noProof/>
              </w:rPr>
              <w:t>1.6 Project Scope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5</w:t>
            </w:r>
            <w:r w:rsidRPr="00347512">
              <w:rPr>
                <w:rFonts w:ascii="Times New Roman" w:hAnsi="Times New Roman" w:cs="Times New Roman"/>
                <w:noProof/>
                <w:webHidden/>
              </w:rPr>
              <w:fldChar w:fldCharType="end"/>
            </w:r>
          </w:hyperlink>
        </w:p>
        <w:p w14:paraId="4037E4BF" w14:textId="08A0A65D" w:rsidR="00347512" w:rsidRPr="00347512" w:rsidRDefault="00347512">
          <w:pPr>
            <w:pStyle w:val="TOC3"/>
            <w:tabs>
              <w:tab w:val="right" w:leader="dot" w:pos="8296"/>
            </w:tabs>
            <w:rPr>
              <w:rFonts w:ascii="Times New Roman" w:hAnsi="Times New Roman" w:cs="Times New Roman"/>
              <w:noProof/>
            </w:rPr>
          </w:pPr>
          <w:hyperlink w:anchor="_Toc133431075" w:history="1">
            <w:r w:rsidRPr="00347512">
              <w:rPr>
                <w:rStyle w:val="Hyperlink"/>
                <w:rFonts w:ascii="Times New Roman" w:hAnsi="Times New Roman" w:cs="Times New Roman"/>
                <w:noProof/>
              </w:rPr>
              <w:t>1.6.1 Number of Levels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5</w:t>
            </w:r>
            <w:r w:rsidRPr="00347512">
              <w:rPr>
                <w:rFonts w:ascii="Times New Roman" w:hAnsi="Times New Roman" w:cs="Times New Roman"/>
                <w:noProof/>
                <w:webHidden/>
              </w:rPr>
              <w:fldChar w:fldCharType="end"/>
            </w:r>
          </w:hyperlink>
        </w:p>
        <w:p w14:paraId="3B4F5BB0" w14:textId="5525A253" w:rsidR="00347512" w:rsidRPr="00347512" w:rsidRDefault="00347512">
          <w:pPr>
            <w:pStyle w:val="TOC3"/>
            <w:tabs>
              <w:tab w:val="right" w:leader="dot" w:pos="8296"/>
            </w:tabs>
            <w:rPr>
              <w:rFonts w:ascii="Times New Roman" w:hAnsi="Times New Roman" w:cs="Times New Roman"/>
              <w:noProof/>
            </w:rPr>
          </w:pPr>
          <w:hyperlink w:anchor="_Toc133431076" w:history="1">
            <w:r w:rsidRPr="00347512">
              <w:rPr>
                <w:rStyle w:val="Hyperlink"/>
                <w:rFonts w:ascii="Times New Roman" w:hAnsi="Times New Roman" w:cs="Times New Roman"/>
                <w:noProof/>
              </w:rPr>
              <w:t>1.6.2 Number of Locations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5</w:t>
            </w:r>
            <w:r w:rsidRPr="00347512">
              <w:rPr>
                <w:rFonts w:ascii="Times New Roman" w:hAnsi="Times New Roman" w:cs="Times New Roman"/>
                <w:noProof/>
                <w:webHidden/>
              </w:rPr>
              <w:fldChar w:fldCharType="end"/>
            </w:r>
          </w:hyperlink>
        </w:p>
        <w:p w14:paraId="6E7D42C8" w14:textId="74C32C7C" w:rsidR="00347512" w:rsidRPr="00347512" w:rsidRDefault="00347512">
          <w:pPr>
            <w:pStyle w:val="TOC3"/>
            <w:tabs>
              <w:tab w:val="right" w:leader="dot" w:pos="8296"/>
            </w:tabs>
            <w:rPr>
              <w:rFonts w:ascii="Times New Roman" w:hAnsi="Times New Roman" w:cs="Times New Roman"/>
              <w:noProof/>
            </w:rPr>
          </w:pPr>
          <w:hyperlink w:anchor="_Toc133431077" w:history="1">
            <w:r w:rsidRPr="00347512">
              <w:rPr>
                <w:rStyle w:val="Hyperlink"/>
                <w:rFonts w:ascii="Times New Roman" w:hAnsi="Times New Roman" w:cs="Times New Roman"/>
                <w:noProof/>
              </w:rPr>
              <w:t>1.6.3 Number of Weapons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6</w:t>
            </w:r>
            <w:r w:rsidRPr="00347512">
              <w:rPr>
                <w:rFonts w:ascii="Times New Roman" w:hAnsi="Times New Roman" w:cs="Times New Roman"/>
                <w:noProof/>
                <w:webHidden/>
              </w:rPr>
              <w:fldChar w:fldCharType="end"/>
            </w:r>
          </w:hyperlink>
        </w:p>
        <w:p w14:paraId="5677D64F" w14:textId="42DE76E3" w:rsidR="00347512" w:rsidRPr="00347512" w:rsidRDefault="00347512">
          <w:pPr>
            <w:pStyle w:val="TOC3"/>
            <w:tabs>
              <w:tab w:val="right" w:leader="dot" w:pos="8296"/>
            </w:tabs>
            <w:rPr>
              <w:rFonts w:ascii="Times New Roman" w:hAnsi="Times New Roman" w:cs="Times New Roman"/>
              <w:noProof/>
            </w:rPr>
          </w:pPr>
          <w:hyperlink w:anchor="_Toc133431078" w:history="1">
            <w:r w:rsidRPr="00347512">
              <w:rPr>
                <w:rStyle w:val="Hyperlink"/>
                <w:rFonts w:ascii="Times New Roman" w:hAnsi="Times New Roman" w:cs="Times New Roman"/>
                <w:noProof/>
              </w:rPr>
              <w:t>1.6.4 Number of Enemies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6</w:t>
            </w:r>
            <w:r w:rsidRPr="00347512">
              <w:rPr>
                <w:rFonts w:ascii="Times New Roman" w:hAnsi="Times New Roman" w:cs="Times New Roman"/>
                <w:noProof/>
                <w:webHidden/>
              </w:rPr>
              <w:fldChar w:fldCharType="end"/>
            </w:r>
          </w:hyperlink>
        </w:p>
        <w:p w14:paraId="4E658504" w14:textId="7EFE890A" w:rsidR="00347512" w:rsidRPr="00347512" w:rsidRDefault="00347512">
          <w:pPr>
            <w:pStyle w:val="TOC3"/>
            <w:tabs>
              <w:tab w:val="right" w:leader="dot" w:pos="8296"/>
            </w:tabs>
            <w:rPr>
              <w:rFonts w:ascii="Times New Roman" w:hAnsi="Times New Roman" w:cs="Times New Roman"/>
              <w:noProof/>
            </w:rPr>
          </w:pPr>
          <w:hyperlink w:anchor="_Toc133431079" w:history="1">
            <w:r w:rsidRPr="00347512">
              <w:rPr>
                <w:rStyle w:val="Hyperlink"/>
                <w:rFonts w:ascii="Times New Roman" w:hAnsi="Times New Roman" w:cs="Times New Roman"/>
                <w:noProof/>
              </w:rPr>
              <w:t>1.6.5 Number of Supplies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_Toc133431079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7</w:t>
            </w:r>
            <w:r w:rsidRPr="00347512">
              <w:rPr>
                <w:rFonts w:ascii="Times New Roman" w:hAnsi="Times New Roman" w:cs="Times New Roman"/>
                <w:noProof/>
                <w:webHidden/>
              </w:rPr>
              <w:fldChar w:fldCharType="end"/>
            </w:r>
          </w:hyperlink>
        </w:p>
        <w:p w14:paraId="27ACCF02" w14:textId="576E41F9" w:rsidR="00347512" w:rsidRPr="00347512" w:rsidRDefault="00347512">
          <w:pPr>
            <w:pStyle w:val="TOC1"/>
            <w:rPr>
              <w:rFonts w:ascii="Times New Roman" w:hAnsi="Times New Roman" w:cs="Times New Roman"/>
              <w:noProof/>
            </w:rPr>
          </w:pPr>
          <w:hyperlink w:anchor="_Toc133431080" w:history="1">
            <w:r w:rsidRPr="00347512">
              <w:rPr>
                <w:rStyle w:val="Hyperlink"/>
                <w:rFonts w:ascii="Times New Roman" w:hAnsi="Times New Roman" w:cs="Times New Roman"/>
                <w:noProof/>
              </w:rPr>
              <w:t>2 Gameplay and Mechanics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8</w:t>
            </w:r>
            <w:r w:rsidRPr="00347512">
              <w:rPr>
                <w:rFonts w:ascii="Times New Roman" w:hAnsi="Times New Roman" w:cs="Times New Roman"/>
                <w:noProof/>
                <w:webHidden/>
              </w:rPr>
              <w:fldChar w:fldCharType="end"/>
            </w:r>
          </w:hyperlink>
        </w:p>
        <w:p w14:paraId="2B8E506D" w14:textId="0FADF9AC" w:rsidR="00347512" w:rsidRPr="00347512" w:rsidRDefault="00347512">
          <w:pPr>
            <w:pStyle w:val="TOC2"/>
            <w:tabs>
              <w:tab w:val="right" w:leader="dot" w:pos="8296"/>
            </w:tabs>
            <w:rPr>
              <w:rFonts w:ascii="Times New Roman" w:hAnsi="Times New Roman" w:cs="Times New Roman"/>
              <w:noProof/>
            </w:rPr>
          </w:pPr>
          <w:hyperlink w:anchor="_Toc133431081" w:history="1">
            <w:r w:rsidRPr="00347512">
              <w:rPr>
                <w:rStyle w:val="Hyperlink"/>
                <w:rFonts w:ascii="Times New Roman" w:hAnsi="Times New Roman" w:cs="Times New Roman"/>
                <w:noProof/>
              </w:rPr>
              <w:t>2.1 Gameplay</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8</w:t>
            </w:r>
            <w:r w:rsidRPr="00347512">
              <w:rPr>
                <w:rFonts w:ascii="Times New Roman" w:hAnsi="Times New Roman" w:cs="Times New Roman"/>
                <w:noProof/>
                <w:webHidden/>
              </w:rPr>
              <w:fldChar w:fldCharType="end"/>
            </w:r>
          </w:hyperlink>
        </w:p>
        <w:p w14:paraId="0DB03121" w14:textId="69010D7E" w:rsidR="00347512" w:rsidRPr="00347512" w:rsidRDefault="00347512">
          <w:pPr>
            <w:pStyle w:val="TOC3"/>
            <w:tabs>
              <w:tab w:val="right" w:leader="dot" w:pos="8296"/>
            </w:tabs>
            <w:rPr>
              <w:rFonts w:ascii="Times New Roman" w:hAnsi="Times New Roman" w:cs="Times New Roman"/>
              <w:noProof/>
            </w:rPr>
          </w:pPr>
          <w:hyperlink w:anchor="_Toc133431082" w:history="1">
            <w:r w:rsidRPr="00347512">
              <w:rPr>
                <w:rStyle w:val="Hyperlink"/>
                <w:rFonts w:ascii="Times New Roman" w:hAnsi="Times New Roman" w:cs="Times New Roman"/>
                <w:noProof/>
              </w:rPr>
              <w:t>2.1.1 Game Progression</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8</w:t>
            </w:r>
            <w:r w:rsidRPr="00347512">
              <w:rPr>
                <w:rFonts w:ascii="Times New Roman" w:hAnsi="Times New Roman" w:cs="Times New Roman"/>
                <w:noProof/>
                <w:webHidden/>
              </w:rPr>
              <w:fldChar w:fldCharType="end"/>
            </w:r>
          </w:hyperlink>
        </w:p>
        <w:p w14:paraId="3B597610" w14:textId="6B353972" w:rsidR="00347512" w:rsidRPr="00347512" w:rsidRDefault="00347512">
          <w:pPr>
            <w:pStyle w:val="TOC3"/>
            <w:tabs>
              <w:tab w:val="right" w:leader="dot" w:pos="8296"/>
            </w:tabs>
            <w:rPr>
              <w:rFonts w:ascii="Times New Roman" w:hAnsi="Times New Roman" w:cs="Times New Roman"/>
              <w:noProof/>
            </w:rPr>
          </w:pPr>
          <w:hyperlink w:anchor="_Toc133431083" w:history="1">
            <w:r w:rsidRPr="00347512">
              <w:rPr>
                <w:rStyle w:val="Hyperlink"/>
                <w:rFonts w:ascii="Times New Roman" w:hAnsi="Times New Roman" w:cs="Times New Roman"/>
                <w:noProof/>
              </w:rPr>
              <w:t>2.1.2 Mission/Challenge Structure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8</w:t>
            </w:r>
            <w:r w:rsidRPr="00347512">
              <w:rPr>
                <w:rFonts w:ascii="Times New Roman" w:hAnsi="Times New Roman" w:cs="Times New Roman"/>
                <w:noProof/>
                <w:webHidden/>
              </w:rPr>
              <w:fldChar w:fldCharType="end"/>
            </w:r>
          </w:hyperlink>
        </w:p>
        <w:p w14:paraId="72130AB1" w14:textId="7BC6814F" w:rsidR="00347512" w:rsidRPr="00347512" w:rsidRDefault="00347512">
          <w:pPr>
            <w:pStyle w:val="TOC3"/>
            <w:tabs>
              <w:tab w:val="right" w:leader="dot" w:pos="8296"/>
            </w:tabs>
            <w:rPr>
              <w:rFonts w:ascii="Times New Roman" w:hAnsi="Times New Roman" w:cs="Times New Roman"/>
              <w:noProof/>
            </w:rPr>
          </w:pPr>
          <w:hyperlink w:anchor="_Toc133431084" w:history="1">
            <w:r w:rsidRPr="00347512">
              <w:rPr>
                <w:rStyle w:val="Hyperlink"/>
                <w:rFonts w:ascii="Times New Roman" w:hAnsi="Times New Roman" w:cs="Times New Roman"/>
                <w:noProof/>
              </w:rPr>
              <w:t>2.1.3 Objectives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8</w:t>
            </w:r>
            <w:r w:rsidRPr="00347512">
              <w:rPr>
                <w:rFonts w:ascii="Times New Roman" w:hAnsi="Times New Roman" w:cs="Times New Roman"/>
                <w:noProof/>
                <w:webHidden/>
              </w:rPr>
              <w:fldChar w:fldCharType="end"/>
            </w:r>
          </w:hyperlink>
        </w:p>
        <w:p w14:paraId="5F8E220F" w14:textId="0999F6FD" w:rsidR="00347512" w:rsidRPr="00347512" w:rsidRDefault="00347512">
          <w:pPr>
            <w:pStyle w:val="TOC3"/>
            <w:tabs>
              <w:tab w:val="right" w:leader="dot" w:pos="8296"/>
            </w:tabs>
            <w:rPr>
              <w:rFonts w:ascii="Times New Roman" w:hAnsi="Times New Roman" w:cs="Times New Roman"/>
              <w:noProof/>
            </w:rPr>
          </w:pPr>
          <w:hyperlink w:anchor="_Toc133431085" w:history="1">
            <w:r w:rsidRPr="00347512">
              <w:rPr>
                <w:rStyle w:val="Hyperlink"/>
                <w:rFonts w:ascii="Times New Roman" w:hAnsi="Times New Roman" w:cs="Times New Roman"/>
                <w:noProof/>
              </w:rPr>
              <w:t>2.1.4 Play Flow</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9</w:t>
            </w:r>
            <w:r w:rsidRPr="00347512">
              <w:rPr>
                <w:rFonts w:ascii="Times New Roman" w:hAnsi="Times New Roman" w:cs="Times New Roman"/>
                <w:noProof/>
                <w:webHidden/>
              </w:rPr>
              <w:fldChar w:fldCharType="end"/>
            </w:r>
          </w:hyperlink>
        </w:p>
        <w:p w14:paraId="6ABD79BB" w14:textId="5DAE71F4" w:rsidR="00347512" w:rsidRPr="00347512" w:rsidRDefault="00347512">
          <w:pPr>
            <w:pStyle w:val="TOC2"/>
            <w:tabs>
              <w:tab w:val="right" w:leader="dot" w:pos="8296"/>
            </w:tabs>
            <w:rPr>
              <w:rFonts w:ascii="Times New Roman" w:hAnsi="Times New Roman" w:cs="Times New Roman"/>
              <w:noProof/>
            </w:rPr>
          </w:pPr>
          <w:hyperlink w:anchor="_Toc133431086" w:history="1">
            <w:r w:rsidRPr="00347512">
              <w:rPr>
                <w:rStyle w:val="Hyperlink"/>
                <w:rFonts w:ascii="Times New Roman" w:hAnsi="Times New Roman" w:cs="Times New Roman"/>
                <w:noProof/>
              </w:rPr>
              <w:t>2.2 Mechanics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9</w:t>
            </w:r>
            <w:r w:rsidRPr="00347512">
              <w:rPr>
                <w:rFonts w:ascii="Times New Roman" w:hAnsi="Times New Roman" w:cs="Times New Roman"/>
                <w:noProof/>
                <w:webHidden/>
              </w:rPr>
              <w:fldChar w:fldCharType="end"/>
            </w:r>
          </w:hyperlink>
        </w:p>
        <w:p w14:paraId="01F3E470" w14:textId="0E866920" w:rsidR="00347512" w:rsidRPr="00347512" w:rsidRDefault="00347512">
          <w:pPr>
            <w:pStyle w:val="TOC3"/>
            <w:tabs>
              <w:tab w:val="right" w:leader="dot" w:pos="8296"/>
            </w:tabs>
            <w:rPr>
              <w:rFonts w:ascii="Times New Roman" w:hAnsi="Times New Roman" w:cs="Times New Roman"/>
              <w:noProof/>
            </w:rPr>
          </w:pPr>
          <w:hyperlink w:anchor="_Toc133431087" w:history="1">
            <w:r w:rsidRPr="00347512">
              <w:rPr>
                <w:rStyle w:val="Hyperlink"/>
                <w:rFonts w:ascii="Times New Roman" w:hAnsi="Times New Roman" w:cs="Times New Roman"/>
                <w:noProof/>
              </w:rPr>
              <w:t>2.2.1 Physics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9</w:t>
            </w:r>
            <w:r w:rsidRPr="00347512">
              <w:rPr>
                <w:rFonts w:ascii="Times New Roman" w:hAnsi="Times New Roman" w:cs="Times New Roman"/>
                <w:noProof/>
                <w:webHidden/>
              </w:rPr>
              <w:fldChar w:fldCharType="end"/>
            </w:r>
          </w:hyperlink>
        </w:p>
        <w:p w14:paraId="048F4694" w14:textId="5EF3AE98" w:rsidR="00347512" w:rsidRPr="00347512" w:rsidRDefault="00347512">
          <w:pPr>
            <w:pStyle w:val="TOC3"/>
            <w:tabs>
              <w:tab w:val="right" w:leader="dot" w:pos="8296"/>
            </w:tabs>
            <w:rPr>
              <w:rFonts w:ascii="Times New Roman" w:hAnsi="Times New Roman" w:cs="Times New Roman"/>
              <w:noProof/>
            </w:rPr>
          </w:pPr>
          <w:hyperlink w:anchor="_Toc133431088" w:history="1">
            <w:r w:rsidRPr="00347512">
              <w:rPr>
                <w:rStyle w:val="Hyperlink"/>
                <w:rFonts w:ascii="Times New Roman" w:hAnsi="Times New Roman" w:cs="Times New Roman"/>
                <w:noProof/>
              </w:rPr>
              <w:t>2.2.2 Movement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9</w:t>
            </w:r>
            <w:r w:rsidRPr="00347512">
              <w:rPr>
                <w:rFonts w:ascii="Times New Roman" w:hAnsi="Times New Roman" w:cs="Times New Roman"/>
                <w:noProof/>
                <w:webHidden/>
              </w:rPr>
              <w:fldChar w:fldCharType="end"/>
            </w:r>
          </w:hyperlink>
        </w:p>
        <w:p w14:paraId="07933D7D" w14:textId="5C87DA78" w:rsidR="00347512" w:rsidRPr="00347512" w:rsidRDefault="00347512">
          <w:pPr>
            <w:pStyle w:val="TOC3"/>
            <w:tabs>
              <w:tab w:val="right" w:leader="dot" w:pos="8296"/>
            </w:tabs>
            <w:rPr>
              <w:rFonts w:ascii="Times New Roman" w:hAnsi="Times New Roman" w:cs="Times New Roman"/>
              <w:noProof/>
            </w:rPr>
          </w:pPr>
          <w:hyperlink w:anchor="_Toc133431089" w:history="1">
            <w:r w:rsidRPr="00347512">
              <w:rPr>
                <w:rStyle w:val="Hyperlink"/>
                <w:rFonts w:ascii="Times New Roman" w:hAnsi="Times New Roman" w:cs="Times New Roman"/>
                <w:noProof/>
              </w:rPr>
              <w:t>2.2.3 Objects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_Toc133431089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10</w:t>
            </w:r>
            <w:r w:rsidRPr="00347512">
              <w:rPr>
                <w:rFonts w:ascii="Times New Roman" w:hAnsi="Times New Roman" w:cs="Times New Roman"/>
                <w:noProof/>
                <w:webHidden/>
              </w:rPr>
              <w:fldChar w:fldCharType="end"/>
            </w:r>
          </w:hyperlink>
        </w:p>
        <w:p w14:paraId="36AAA4D7" w14:textId="5661835C" w:rsidR="00347512" w:rsidRPr="00347512" w:rsidRDefault="00347512">
          <w:pPr>
            <w:pStyle w:val="TOC3"/>
            <w:tabs>
              <w:tab w:val="right" w:leader="dot" w:pos="8296"/>
            </w:tabs>
            <w:rPr>
              <w:rFonts w:ascii="Times New Roman" w:hAnsi="Times New Roman" w:cs="Times New Roman"/>
              <w:noProof/>
            </w:rPr>
          </w:pPr>
          <w:hyperlink w:anchor="_Toc133431090" w:history="1">
            <w:r w:rsidRPr="00347512">
              <w:rPr>
                <w:rStyle w:val="Hyperlink"/>
                <w:rFonts w:ascii="Times New Roman" w:hAnsi="Times New Roman" w:cs="Times New Roman"/>
                <w:noProof/>
              </w:rPr>
              <w:t>2.2.4 Actions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10</w:t>
            </w:r>
            <w:r w:rsidRPr="00347512">
              <w:rPr>
                <w:rFonts w:ascii="Times New Roman" w:hAnsi="Times New Roman" w:cs="Times New Roman"/>
                <w:noProof/>
                <w:webHidden/>
              </w:rPr>
              <w:fldChar w:fldCharType="end"/>
            </w:r>
          </w:hyperlink>
        </w:p>
        <w:p w14:paraId="4B829EC7" w14:textId="7DFAC015" w:rsidR="00347512" w:rsidRPr="00347512" w:rsidRDefault="00347512">
          <w:pPr>
            <w:pStyle w:val="TOC3"/>
            <w:tabs>
              <w:tab w:val="right" w:leader="dot" w:pos="8296"/>
            </w:tabs>
            <w:rPr>
              <w:rFonts w:ascii="Times New Roman" w:hAnsi="Times New Roman" w:cs="Times New Roman"/>
              <w:noProof/>
            </w:rPr>
          </w:pPr>
          <w:hyperlink w:anchor="_Toc133431091" w:history="1">
            <w:r w:rsidRPr="00347512">
              <w:rPr>
                <w:rStyle w:val="Hyperlink"/>
                <w:rFonts w:ascii="Times New Roman" w:hAnsi="Times New Roman" w:cs="Times New Roman"/>
                <w:noProof/>
              </w:rPr>
              <w:t>2.2.5 Combat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10</w:t>
            </w:r>
            <w:r w:rsidRPr="00347512">
              <w:rPr>
                <w:rFonts w:ascii="Times New Roman" w:hAnsi="Times New Roman" w:cs="Times New Roman"/>
                <w:noProof/>
                <w:webHidden/>
              </w:rPr>
              <w:fldChar w:fldCharType="end"/>
            </w:r>
          </w:hyperlink>
        </w:p>
        <w:p w14:paraId="6D1226F6" w14:textId="45C00AC9" w:rsidR="00347512" w:rsidRPr="00347512" w:rsidRDefault="00347512">
          <w:pPr>
            <w:pStyle w:val="TOC3"/>
            <w:tabs>
              <w:tab w:val="right" w:leader="dot" w:pos="8296"/>
            </w:tabs>
            <w:rPr>
              <w:rFonts w:ascii="Times New Roman" w:hAnsi="Times New Roman" w:cs="Times New Roman"/>
              <w:noProof/>
            </w:rPr>
          </w:pPr>
          <w:hyperlink w:anchor="_Toc133431092" w:history="1">
            <w:r w:rsidRPr="00347512">
              <w:rPr>
                <w:rStyle w:val="Hyperlink"/>
                <w:rFonts w:ascii="Times New Roman" w:hAnsi="Times New Roman" w:cs="Times New Roman"/>
                <w:noProof/>
              </w:rPr>
              <w:t>2.2.6 Immunity</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11</w:t>
            </w:r>
            <w:r w:rsidRPr="00347512">
              <w:rPr>
                <w:rFonts w:ascii="Times New Roman" w:hAnsi="Times New Roman" w:cs="Times New Roman"/>
                <w:noProof/>
                <w:webHidden/>
              </w:rPr>
              <w:fldChar w:fldCharType="end"/>
            </w:r>
          </w:hyperlink>
        </w:p>
        <w:p w14:paraId="6C6D9012" w14:textId="0B2496A3" w:rsidR="00347512" w:rsidRPr="00347512" w:rsidRDefault="00347512">
          <w:pPr>
            <w:pStyle w:val="TOC3"/>
            <w:tabs>
              <w:tab w:val="right" w:leader="dot" w:pos="8296"/>
            </w:tabs>
            <w:rPr>
              <w:rFonts w:ascii="Times New Roman" w:hAnsi="Times New Roman" w:cs="Times New Roman"/>
              <w:noProof/>
            </w:rPr>
          </w:pPr>
          <w:hyperlink w:anchor="_Toc133431093" w:history="1">
            <w:r w:rsidRPr="00347512">
              <w:rPr>
                <w:rStyle w:val="Hyperlink"/>
                <w:rFonts w:ascii="Times New Roman" w:hAnsi="Times New Roman" w:cs="Times New Roman"/>
                <w:noProof/>
              </w:rPr>
              <w:t>2.2.7 Score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11</w:t>
            </w:r>
            <w:r w:rsidRPr="00347512">
              <w:rPr>
                <w:rFonts w:ascii="Times New Roman" w:hAnsi="Times New Roman" w:cs="Times New Roman"/>
                <w:noProof/>
                <w:webHidden/>
              </w:rPr>
              <w:fldChar w:fldCharType="end"/>
            </w:r>
          </w:hyperlink>
        </w:p>
        <w:p w14:paraId="423CE12C" w14:textId="68CD68F4" w:rsidR="00347512" w:rsidRPr="00347512" w:rsidRDefault="00347512">
          <w:pPr>
            <w:pStyle w:val="TOC3"/>
            <w:tabs>
              <w:tab w:val="right" w:leader="dot" w:pos="8296"/>
            </w:tabs>
            <w:rPr>
              <w:rFonts w:ascii="Times New Roman" w:hAnsi="Times New Roman" w:cs="Times New Roman"/>
              <w:noProof/>
            </w:rPr>
          </w:pPr>
          <w:hyperlink w:anchor="_Toc133431094" w:history="1">
            <w:r w:rsidRPr="00347512">
              <w:rPr>
                <w:rStyle w:val="Hyperlink"/>
                <w:rFonts w:ascii="Times New Roman" w:hAnsi="Times New Roman" w:cs="Times New Roman"/>
                <w:noProof/>
              </w:rPr>
              <w:t>2.2.8 Collision</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11</w:t>
            </w:r>
            <w:r w:rsidRPr="00347512">
              <w:rPr>
                <w:rFonts w:ascii="Times New Roman" w:hAnsi="Times New Roman" w:cs="Times New Roman"/>
                <w:noProof/>
                <w:webHidden/>
              </w:rPr>
              <w:fldChar w:fldCharType="end"/>
            </w:r>
          </w:hyperlink>
        </w:p>
        <w:p w14:paraId="34973EB6" w14:textId="621797F6" w:rsidR="00347512" w:rsidRPr="00347512" w:rsidRDefault="00347512">
          <w:pPr>
            <w:pStyle w:val="TOC3"/>
            <w:tabs>
              <w:tab w:val="right" w:leader="dot" w:pos="8296"/>
            </w:tabs>
            <w:rPr>
              <w:rFonts w:ascii="Times New Roman" w:hAnsi="Times New Roman" w:cs="Times New Roman"/>
              <w:noProof/>
            </w:rPr>
          </w:pPr>
          <w:hyperlink w:anchor="_Toc133431095" w:history="1">
            <w:r w:rsidRPr="00347512">
              <w:rPr>
                <w:rStyle w:val="Hyperlink"/>
                <w:rFonts w:ascii="Times New Roman" w:hAnsi="Times New Roman" w:cs="Times New Roman"/>
                <w:noProof/>
              </w:rPr>
              <w:t>2.2.9 Chests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11</w:t>
            </w:r>
            <w:r w:rsidRPr="00347512">
              <w:rPr>
                <w:rFonts w:ascii="Times New Roman" w:hAnsi="Times New Roman" w:cs="Times New Roman"/>
                <w:noProof/>
                <w:webHidden/>
              </w:rPr>
              <w:fldChar w:fldCharType="end"/>
            </w:r>
          </w:hyperlink>
        </w:p>
        <w:p w14:paraId="294D8AE9" w14:textId="241303F2" w:rsidR="00347512" w:rsidRPr="00347512" w:rsidRDefault="00347512">
          <w:pPr>
            <w:pStyle w:val="TOC2"/>
            <w:tabs>
              <w:tab w:val="right" w:leader="dot" w:pos="8296"/>
            </w:tabs>
            <w:rPr>
              <w:rFonts w:ascii="Times New Roman" w:hAnsi="Times New Roman" w:cs="Times New Roman"/>
              <w:noProof/>
            </w:rPr>
          </w:pPr>
          <w:hyperlink w:anchor="_Toc133431096" w:history="1">
            <w:r w:rsidRPr="00347512">
              <w:rPr>
                <w:rStyle w:val="Hyperlink"/>
                <w:rFonts w:ascii="Times New Roman" w:hAnsi="Times New Roman" w:cs="Times New Roman"/>
                <w:noProof/>
              </w:rPr>
              <w:t>2.3 Screen Flow</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12</w:t>
            </w:r>
            <w:r w:rsidRPr="00347512">
              <w:rPr>
                <w:rFonts w:ascii="Times New Roman" w:hAnsi="Times New Roman" w:cs="Times New Roman"/>
                <w:noProof/>
                <w:webHidden/>
              </w:rPr>
              <w:fldChar w:fldCharType="end"/>
            </w:r>
          </w:hyperlink>
        </w:p>
        <w:p w14:paraId="1ED6C85D" w14:textId="1A0E1866" w:rsidR="00347512" w:rsidRPr="00347512" w:rsidRDefault="00347512">
          <w:pPr>
            <w:pStyle w:val="TOC3"/>
            <w:tabs>
              <w:tab w:val="right" w:leader="dot" w:pos="8296"/>
            </w:tabs>
            <w:rPr>
              <w:rFonts w:ascii="Times New Roman" w:hAnsi="Times New Roman" w:cs="Times New Roman"/>
              <w:noProof/>
            </w:rPr>
          </w:pPr>
          <w:hyperlink w:anchor="_Toc133431097" w:history="1">
            <w:r w:rsidRPr="00347512">
              <w:rPr>
                <w:rStyle w:val="Hyperlink"/>
                <w:rFonts w:ascii="Times New Roman" w:hAnsi="Times New Roman" w:cs="Times New Roman"/>
                <w:noProof/>
              </w:rPr>
              <w:t>2.3.1 Main Menu Scene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12</w:t>
            </w:r>
            <w:r w:rsidRPr="00347512">
              <w:rPr>
                <w:rFonts w:ascii="Times New Roman" w:hAnsi="Times New Roman" w:cs="Times New Roman"/>
                <w:noProof/>
                <w:webHidden/>
              </w:rPr>
              <w:fldChar w:fldCharType="end"/>
            </w:r>
          </w:hyperlink>
        </w:p>
        <w:p w14:paraId="30D168B5" w14:textId="5D53E59E" w:rsidR="00347512" w:rsidRPr="00347512" w:rsidRDefault="00347512">
          <w:pPr>
            <w:pStyle w:val="TOC3"/>
            <w:tabs>
              <w:tab w:val="right" w:leader="dot" w:pos="8296"/>
            </w:tabs>
            <w:rPr>
              <w:rFonts w:ascii="Times New Roman" w:hAnsi="Times New Roman" w:cs="Times New Roman"/>
              <w:noProof/>
            </w:rPr>
          </w:pPr>
          <w:hyperlink w:anchor="_Toc133431098" w:history="1">
            <w:r w:rsidRPr="00347512">
              <w:rPr>
                <w:rStyle w:val="Hyperlink"/>
                <w:rFonts w:ascii="Times New Roman" w:hAnsi="Times New Roman" w:cs="Times New Roman"/>
                <w:noProof/>
              </w:rPr>
              <w:t>2.3.2 Instructions Scene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12</w:t>
            </w:r>
            <w:r w:rsidRPr="00347512">
              <w:rPr>
                <w:rFonts w:ascii="Times New Roman" w:hAnsi="Times New Roman" w:cs="Times New Roman"/>
                <w:noProof/>
                <w:webHidden/>
              </w:rPr>
              <w:fldChar w:fldCharType="end"/>
            </w:r>
          </w:hyperlink>
        </w:p>
        <w:p w14:paraId="6CAAC82F" w14:textId="04138A81" w:rsidR="00347512" w:rsidRPr="00347512" w:rsidRDefault="00347512">
          <w:pPr>
            <w:pStyle w:val="TOC3"/>
            <w:tabs>
              <w:tab w:val="right" w:leader="dot" w:pos="8296"/>
            </w:tabs>
            <w:rPr>
              <w:rFonts w:ascii="Times New Roman" w:hAnsi="Times New Roman" w:cs="Times New Roman"/>
              <w:noProof/>
            </w:rPr>
          </w:pPr>
          <w:hyperlink w:anchor="_Toc133431099" w:history="1">
            <w:r w:rsidRPr="00347512">
              <w:rPr>
                <w:rStyle w:val="Hyperlink"/>
                <w:rFonts w:ascii="Times New Roman" w:hAnsi="Times New Roman" w:cs="Times New Roman"/>
                <w:noProof/>
              </w:rPr>
              <w:t>2.3.3 High Score Scene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_Toc133431099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12</w:t>
            </w:r>
            <w:r w:rsidRPr="00347512">
              <w:rPr>
                <w:rFonts w:ascii="Times New Roman" w:hAnsi="Times New Roman" w:cs="Times New Roman"/>
                <w:noProof/>
                <w:webHidden/>
              </w:rPr>
              <w:fldChar w:fldCharType="end"/>
            </w:r>
          </w:hyperlink>
        </w:p>
        <w:p w14:paraId="6ECEAA82" w14:textId="4ABA7AC2" w:rsidR="00347512" w:rsidRPr="00347512" w:rsidRDefault="00347512">
          <w:pPr>
            <w:pStyle w:val="TOC3"/>
            <w:tabs>
              <w:tab w:val="right" w:leader="dot" w:pos="8296"/>
            </w:tabs>
            <w:rPr>
              <w:rFonts w:ascii="Times New Roman" w:hAnsi="Times New Roman" w:cs="Times New Roman"/>
              <w:noProof/>
            </w:rPr>
          </w:pPr>
          <w:hyperlink w:anchor="_Toc133431100" w:history="1">
            <w:r w:rsidRPr="00347512">
              <w:rPr>
                <w:rStyle w:val="Hyperlink"/>
                <w:rFonts w:ascii="Times New Roman" w:hAnsi="Times New Roman" w:cs="Times New Roman"/>
                <w:noProof/>
              </w:rPr>
              <w:t>2.3.4 Character Selector Scene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13</w:t>
            </w:r>
            <w:r w:rsidRPr="00347512">
              <w:rPr>
                <w:rFonts w:ascii="Times New Roman" w:hAnsi="Times New Roman" w:cs="Times New Roman"/>
                <w:noProof/>
                <w:webHidden/>
              </w:rPr>
              <w:fldChar w:fldCharType="end"/>
            </w:r>
          </w:hyperlink>
        </w:p>
        <w:p w14:paraId="09702BC0" w14:textId="390AB85B" w:rsidR="00347512" w:rsidRPr="00347512" w:rsidRDefault="00347512">
          <w:pPr>
            <w:pStyle w:val="TOC3"/>
            <w:tabs>
              <w:tab w:val="right" w:leader="dot" w:pos="8296"/>
            </w:tabs>
            <w:rPr>
              <w:rFonts w:ascii="Times New Roman" w:hAnsi="Times New Roman" w:cs="Times New Roman"/>
              <w:noProof/>
            </w:rPr>
          </w:pPr>
          <w:hyperlink w:anchor="_Toc133431101" w:history="1">
            <w:r w:rsidRPr="00347512">
              <w:rPr>
                <w:rStyle w:val="Hyperlink"/>
                <w:rFonts w:ascii="Times New Roman" w:hAnsi="Times New Roman" w:cs="Times New Roman"/>
                <w:noProof/>
              </w:rPr>
              <w:t>2.3.5 Main Game Scene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13</w:t>
            </w:r>
            <w:r w:rsidRPr="00347512">
              <w:rPr>
                <w:rFonts w:ascii="Times New Roman" w:hAnsi="Times New Roman" w:cs="Times New Roman"/>
                <w:noProof/>
                <w:webHidden/>
              </w:rPr>
              <w:fldChar w:fldCharType="end"/>
            </w:r>
          </w:hyperlink>
        </w:p>
        <w:p w14:paraId="2F4B153B" w14:textId="340F3A4B" w:rsidR="00347512" w:rsidRPr="00347512" w:rsidRDefault="00347512">
          <w:pPr>
            <w:pStyle w:val="TOC2"/>
            <w:tabs>
              <w:tab w:val="right" w:leader="dot" w:pos="8296"/>
            </w:tabs>
            <w:rPr>
              <w:rFonts w:ascii="Times New Roman" w:hAnsi="Times New Roman" w:cs="Times New Roman"/>
              <w:noProof/>
            </w:rPr>
          </w:pPr>
          <w:hyperlink w:anchor="_Toc133431102" w:history="1">
            <w:r w:rsidRPr="00347512">
              <w:rPr>
                <w:rStyle w:val="Hyperlink"/>
                <w:rFonts w:ascii="Times New Roman" w:hAnsi="Times New Roman" w:cs="Times New Roman"/>
                <w:noProof/>
              </w:rPr>
              <w:t>2.4 Game Options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13</w:t>
            </w:r>
            <w:r w:rsidRPr="00347512">
              <w:rPr>
                <w:rFonts w:ascii="Times New Roman" w:hAnsi="Times New Roman" w:cs="Times New Roman"/>
                <w:noProof/>
                <w:webHidden/>
              </w:rPr>
              <w:fldChar w:fldCharType="end"/>
            </w:r>
          </w:hyperlink>
        </w:p>
        <w:p w14:paraId="6E7A3FEA" w14:textId="34B809BF" w:rsidR="00347512" w:rsidRPr="00347512" w:rsidRDefault="00347512">
          <w:pPr>
            <w:pStyle w:val="TOC2"/>
            <w:tabs>
              <w:tab w:val="right" w:leader="dot" w:pos="8296"/>
            </w:tabs>
            <w:rPr>
              <w:rFonts w:ascii="Times New Roman" w:hAnsi="Times New Roman" w:cs="Times New Roman"/>
              <w:noProof/>
            </w:rPr>
          </w:pPr>
          <w:hyperlink w:anchor="_Toc133431103" w:history="1">
            <w:r w:rsidRPr="00347512">
              <w:rPr>
                <w:rStyle w:val="Hyperlink"/>
                <w:rFonts w:ascii="Times New Roman" w:hAnsi="Times New Roman" w:cs="Times New Roman"/>
                <w:noProof/>
              </w:rPr>
              <w:t>2.5 Replaying and Saving</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14</w:t>
            </w:r>
            <w:r w:rsidRPr="00347512">
              <w:rPr>
                <w:rFonts w:ascii="Times New Roman" w:hAnsi="Times New Roman" w:cs="Times New Roman"/>
                <w:noProof/>
                <w:webHidden/>
              </w:rPr>
              <w:fldChar w:fldCharType="end"/>
            </w:r>
          </w:hyperlink>
        </w:p>
        <w:p w14:paraId="62F2D8C9" w14:textId="2C2BE466" w:rsidR="00347512" w:rsidRPr="00347512" w:rsidRDefault="00347512">
          <w:pPr>
            <w:pStyle w:val="TOC2"/>
            <w:tabs>
              <w:tab w:val="right" w:leader="dot" w:pos="8296"/>
            </w:tabs>
            <w:rPr>
              <w:rFonts w:ascii="Times New Roman" w:hAnsi="Times New Roman" w:cs="Times New Roman"/>
              <w:noProof/>
            </w:rPr>
          </w:pPr>
          <w:hyperlink w:anchor="_Toc133431104" w:history="1">
            <w:r w:rsidRPr="00347512">
              <w:rPr>
                <w:rStyle w:val="Hyperlink"/>
                <w:rFonts w:ascii="Times New Roman" w:hAnsi="Times New Roman" w:cs="Times New Roman"/>
                <w:noProof/>
              </w:rPr>
              <w:t>2.6 Cheats and Easter Eggs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14</w:t>
            </w:r>
            <w:r w:rsidRPr="00347512">
              <w:rPr>
                <w:rFonts w:ascii="Times New Roman" w:hAnsi="Times New Roman" w:cs="Times New Roman"/>
                <w:noProof/>
                <w:webHidden/>
              </w:rPr>
              <w:fldChar w:fldCharType="end"/>
            </w:r>
          </w:hyperlink>
        </w:p>
        <w:p w14:paraId="19737CB3" w14:textId="58184CA0" w:rsidR="00347512" w:rsidRPr="00347512" w:rsidRDefault="00347512">
          <w:pPr>
            <w:pStyle w:val="TOC3"/>
            <w:tabs>
              <w:tab w:val="right" w:leader="dot" w:pos="8296"/>
            </w:tabs>
            <w:rPr>
              <w:rFonts w:ascii="Times New Roman" w:hAnsi="Times New Roman" w:cs="Times New Roman"/>
              <w:noProof/>
            </w:rPr>
          </w:pPr>
          <w:hyperlink w:anchor="_Toc133431105" w:history="1">
            <w:r w:rsidRPr="00347512">
              <w:rPr>
                <w:rStyle w:val="Hyperlink"/>
                <w:rFonts w:ascii="Times New Roman" w:hAnsi="Times New Roman" w:cs="Times New Roman"/>
                <w:noProof/>
              </w:rPr>
              <w:t>2.6.1 Cheats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14</w:t>
            </w:r>
            <w:r w:rsidRPr="00347512">
              <w:rPr>
                <w:rFonts w:ascii="Times New Roman" w:hAnsi="Times New Roman" w:cs="Times New Roman"/>
                <w:noProof/>
                <w:webHidden/>
              </w:rPr>
              <w:fldChar w:fldCharType="end"/>
            </w:r>
          </w:hyperlink>
        </w:p>
        <w:p w14:paraId="7E83A528" w14:textId="476EA489" w:rsidR="00347512" w:rsidRPr="00347512" w:rsidRDefault="00347512">
          <w:pPr>
            <w:pStyle w:val="TOC3"/>
            <w:tabs>
              <w:tab w:val="right" w:leader="dot" w:pos="8296"/>
            </w:tabs>
            <w:rPr>
              <w:rFonts w:ascii="Times New Roman" w:hAnsi="Times New Roman" w:cs="Times New Roman"/>
              <w:noProof/>
            </w:rPr>
          </w:pPr>
          <w:hyperlink w:anchor="_Toc133431106" w:history="1">
            <w:r w:rsidRPr="00347512">
              <w:rPr>
                <w:rStyle w:val="Hyperlink"/>
                <w:rFonts w:ascii="Times New Roman" w:hAnsi="Times New Roman" w:cs="Times New Roman"/>
                <w:noProof/>
              </w:rPr>
              <w:t>2.6.2 Easter Eggs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14</w:t>
            </w:r>
            <w:r w:rsidRPr="00347512">
              <w:rPr>
                <w:rFonts w:ascii="Times New Roman" w:hAnsi="Times New Roman" w:cs="Times New Roman"/>
                <w:noProof/>
                <w:webHidden/>
              </w:rPr>
              <w:fldChar w:fldCharType="end"/>
            </w:r>
          </w:hyperlink>
        </w:p>
        <w:p w14:paraId="1B63F056" w14:textId="6FCD05FA" w:rsidR="00347512" w:rsidRPr="00347512" w:rsidRDefault="00347512">
          <w:pPr>
            <w:pStyle w:val="TOC1"/>
            <w:rPr>
              <w:rFonts w:ascii="Times New Roman" w:hAnsi="Times New Roman" w:cs="Times New Roman"/>
              <w:noProof/>
            </w:rPr>
          </w:pPr>
          <w:hyperlink w:anchor="_Toc133431107" w:history="1">
            <w:r w:rsidRPr="00347512">
              <w:rPr>
                <w:rStyle w:val="Hyperlink"/>
                <w:rFonts w:ascii="Times New Roman" w:hAnsi="Times New Roman" w:cs="Times New Roman"/>
                <w:noProof/>
              </w:rPr>
              <w:t>3 Story, Setting and Character</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15</w:t>
            </w:r>
            <w:r w:rsidRPr="00347512">
              <w:rPr>
                <w:rFonts w:ascii="Times New Roman" w:hAnsi="Times New Roman" w:cs="Times New Roman"/>
                <w:noProof/>
                <w:webHidden/>
              </w:rPr>
              <w:fldChar w:fldCharType="end"/>
            </w:r>
          </w:hyperlink>
        </w:p>
        <w:p w14:paraId="6407D002" w14:textId="05C42E17" w:rsidR="00347512" w:rsidRPr="00347512" w:rsidRDefault="00347512">
          <w:pPr>
            <w:pStyle w:val="TOC2"/>
            <w:tabs>
              <w:tab w:val="right" w:leader="dot" w:pos="8296"/>
            </w:tabs>
            <w:rPr>
              <w:rFonts w:ascii="Times New Roman" w:hAnsi="Times New Roman" w:cs="Times New Roman"/>
              <w:noProof/>
            </w:rPr>
          </w:pPr>
          <w:hyperlink w:anchor="_Toc133431108" w:history="1">
            <w:r w:rsidRPr="00347512">
              <w:rPr>
                <w:rStyle w:val="Hyperlink"/>
                <w:rFonts w:ascii="Times New Roman" w:hAnsi="Times New Roman" w:cs="Times New Roman"/>
                <w:noProof/>
              </w:rPr>
              <w:t>3.1 Story and Narrative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15</w:t>
            </w:r>
            <w:r w:rsidRPr="00347512">
              <w:rPr>
                <w:rFonts w:ascii="Times New Roman" w:hAnsi="Times New Roman" w:cs="Times New Roman"/>
                <w:noProof/>
                <w:webHidden/>
              </w:rPr>
              <w:fldChar w:fldCharType="end"/>
            </w:r>
          </w:hyperlink>
        </w:p>
        <w:p w14:paraId="1AC3C27B" w14:textId="0411ABA4" w:rsidR="00347512" w:rsidRPr="00347512" w:rsidRDefault="00347512">
          <w:pPr>
            <w:pStyle w:val="TOC3"/>
            <w:tabs>
              <w:tab w:val="right" w:leader="dot" w:pos="8296"/>
            </w:tabs>
            <w:rPr>
              <w:rFonts w:ascii="Times New Roman" w:hAnsi="Times New Roman" w:cs="Times New Roman"/>
              <w:noProof/>
            </w:rPr>
          </w:pPr>
          <w:hyperlink w:anchor="_Toc133431109" w:history="1">
            <w:r w:rsidRPr="00347512">
              <w:rPr>
                <w:rStyle w:val="Hyperlink"/>
                <w:rFonts w:ascii="Times New Roman" w:hAnsi="Times New Roman" w:cs="Times New Roman"/>
                <w:noProof/>
              </w:rPr>
              <w:t>3.1.1 Source of Game Inspiration</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_Toc133431109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15</w:t>
            </w:r>
            <w:r w:rsidRPr="00347512">
              <w:rPr>
                <w:rFonts w:ascii="Times New Roman" w:hAnsi="Times New Roman" w:cs="Times New Roman"/>
                <w:noProof/>
                <w:webHidden/>
              </w:rPr>
              <w:fldChar w:fldCharType="end"/>
            </w:r>
          </w:hyperlink>
        </w:p>
        <w:p w14:paraId="6308B5C8" w14:textId="491EE4CE" w:rsidR="00347512" w:rsidRPr="00347512" w:rsidRDefault="00347512">
          <w:pPr>
            <w:pStyle w:val="TOC3"/>
            <w:tabs>
              <w:tab w:val="right" w:leader="dot" w:pos="8296"/>
            </w:tabs>
            <w:rPr>
              <w:rFonts w:ascii="Times New Roman" w:hAnsi="Times New Roman" w:cs="Times New Roman"/>
              <w:noProof/>
            </w:rPr>
          </w:pPr>
          <w:hyperlink w:anchor="_Toc133431110" w:history="1">
            <w:r w:rsidRPr="00347512">
              <w:rPr>
                <w:rStyle w:val="Hyperlink"/>
                <w:rFonts w:ascii="Times New Roman" w:hAnsi="Times New Roman" w:cs="Times New Roman"/>
                <w:noProof/>
              </w:rPr>
              <w:t>3.1.2 Back Story</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15</w:t>
            </w:r>
            <w:r w:rsidRPr="00347512">
              <w:rPr>
                <w:rFonts w:ascii="Times New Roman" w:hAnsi="Times New Roman" w:cs="Times New Roman"/>
                <w:noProof/>
                <w:webHidden/>
              </w:rPr>
              <w:fldChar w:fldCharType="end"/>
            </w:r>
          </w:hyperlink>
        </w:p>
        <w:p w14:paraId="6032B656" w14:textId="7312C687" w:rsidR="00347512" w:rsidRPr="00347512" w:rsidRDefault="00347512">
          <w:pPr>
            <w:pStyle w:val="TOC2"/>
            <w:tabs>
              <w:tab w:val="right" w:leader="dot" w:pos="8296"/>
            </w:tabs>
            <w:rPr>
              <w:rFonts w:ascii="Times New Roman" w:hAnsi="Times New Roman" w:cs="Times New Roman"/>
              <w:noProof/>
            </w:rPr>
          </w:pPr>
          <w:hyperlink w:anchor="_Toc133431111" w:history="1">
            <w:r w:rsidRPr="00347512">
              <w:rPr>
                <w:rStyle w:val="Hyperlink"/>
                <w:rFonts w:ascii="Times New Roman" w:hAnsi="Times New Roman" w:cs="Times New Roman"/>
                <w:noProof/>
              </w:rPr>
              <w:t>3.2 Game World</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16</w:t>
            </w:r>
            <w:r w:rsidRPr="00347512">
              <w:rPr>
                <w:rFonts w:ascii="Times New Roman" w:hAnsi="Times New Roman" w:cs="Times New Roman"/>
                <w:noProof/>
                <w:webHidden/>
              </w:rPr>
              <w:fldChar w:fldCharType="end"/>
            </w:r>
          </w:hyperlink>
        </w:p>
        <w:p w14:paraId="1489E4AD" w14:textId="44C63D4C" w:rsidR="00347512" w:rsidRPr="00347512" w:rsidRDefault="00347512">
          <w:pPr>
            <w:pStyle w:val="TOC3"/>
            <w:tabs>
              <w:tab w:val="right" w:leader="dot" w:pos="8296"/>
            </w:tabs>
            <w:rPr>
              <w:rFonts w:ascii="Times New Roman" w:hAnsi="Times New Roman" w:cs="Times New Roman"/>
              <w:noProof/>
            </w:rPr>
          </w:pPr>
          <w:hyperlink w:anchor="_Toc133431112" w:history="1">
            <w:r w:rsidRPr="00347512">
              <w:rPr>
                <w:rStyle w:val="Hyperlink"/>
                <w:rFonts w:ascii="Times New Roman" w:hAnsi="Times New Roman" w:cs="Times New Roman"/>
                <w:noProof/>
              </w:rPr>
              <w:t>3.2.1 General Look and Feel of World</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16</w:t>
            </w:r>
            <w:r w:rsidRPr="00347512">
              <w:rPr>
                <w:rFonts w:ascii="Times New Roman" w:hAnsi="Times New Roman" w:cs="Times New Roman"/>
                <w:noProof/>
                <w:webHidden/>
              </w:rPr>
              <w:fldChar w:fldCharType="end"/>
            </w:r>
          </w:hyperlink>
        </w:p>
        <w:p w14:paraId="091675C0" w14:textId="01AA2E9D" w:rsidR="00347512" w:rsidRPr="00347512" w:rsidRDefault="00347512">
          <w:pPr>
            <w:pStyle w:val="TOC3"/>
            <w:tabs>
              <w:tab w:val="right" w:leader="dot" w:pos="8296"/>
            </w:tabs>
            <w:rPr>
              <w:rFonts w:ascii="Times New Roman" w:hAnsi="Times New Roman" w:cs="Times New Roman"/>
              <w:noProof/>
            </w:rPr>
          </w:pPr>
          <w:hyperlink w:anchor="_Toc133431113" w:history="1">
            <w:r w:rsidRPr="00347512">
              <w:rPr>
                <w:rStyle w:val="Hyperlink"/>
                <w:rFonts w:ascii="Times New Roman" w:hAnsi="Times New Roman" w:cs="Times New Roman"/>
                <w:noProof/>
              </w:rPr>
              <w:t>3.2.2 Area#1 Catacomb</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16</w:t>
            </w:r>
            <w:r w:rsidRPr="00347512">
              <w:rPr>
                <w:rFonts w:ascii="Times New Roman" w:hAnsi="Times New Roman" w:cs="Times New Roman"/>
                <w:noProof/>
                <w:webHidden/>
              </w:rPr>
              <w:fldChar w:fldCharType="end"/>
            </w:r>
          </w:hyperlink>
        </w:p>
        <w:p w14:paraId="3DB0035E" w14:textId="30D21F4D" w:rsidR="00347512" w:rsidRPr="00347512" w:rsidRDefault="00347512">
          <w:pPr>
            <w:pStyle w:val="TOC3"/>
            <w:tabs>
              <w:tab w:val="right" w:leader="dot" w:pos="8296"/>
            </w:tabs>
            <w:rPr>
              <w:rFonts w:ascii="Times New Roman" w:hAnsi="Times New Roman" w:cs="Times New Roman"/>
              <w:noProof/>
            </w:rPr>
          </w:pPr>
          <w:hyperlink w:anchor="_Toc133431114" w:history="1">
            <w:r w:rsidRPr="00347512">
              <w:rPr>
                <w:rStyle w:val="Hyperlink"/>
                <w:rFonts w:ascii="Times New Roman" w:hAnsi="Times New Roman" w:cs="Times New Roman"/>
                <w:noProof/>
              </w:rPr>
              <w:t>3.2.3 Area#2 Sorcery</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17</w:t>
            </w:r>
            <w:r w:rsidRPr="00347512">
              <w:rPr>
                <w:rFonts w:ascii="Times New Roman" w:hAnsi="Times New Roman" w:cs="Times New Roman"/>
                <w:noProof/>
                <w:webHidden/>
              </w:rPr>
              <w:fldChar w:fldCharType="end"/>
            </w:r>
          </w:hyperlink>
        </w:p>
        <w:p w14:paraId="247E04F7" w14:textId="6F6F0BCF" w:rsidR="00347512" w:rsidRPr="00347512" w:rsidRDefault="00347512">
          <w:pPr>
            <w:pStyle w:val="TOC2"/>
            <w:tabs>
              <w:tab w:val="right" w:leader="dot" w:pos="8296"/>
            </w:tabs>
            <w:rPr>
              <w:rFonts w:ascii="Times New Roman" w:hAnsi="Times New Roman" w:cs="Times New Roman"/>
              <w:noProof/>
            </w:rPr>
          </w:pPr>
          <w:hyperlink w:anchor="_Toc133431115" w:history="1">
            <w:r w:rsidRPr="00347512">
              <w:rPr>
                <w:rStyle w:val="Hyperlink"/>
                <w:rFonts w:ascii="Times New Roman" w:hAnsi="Times New Roman" w:cs="Times New Roman"/>
                <w:noProof/>
              </w:rPr>
              <w:t>3.3 Characters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17</w:t>
            </w:r>
            <w:r w:rsidRPr="00347512">
              <w:rPr>
                <w:rFonts w:ascii="Times New Roman" w:hAnsi="Times New Roman" w:cs="Times New Roman"/>
                <w:noProof/>
                <w:webHidden/>
              </w:rPr>
              <w:fldChar w:fldCharType="end"/>
            </w:r>
          </w:hyperlink>
        </w:p>
        <w:p w14:paraId="11914D14" w14:textId="44F2BBC5" w:rsidR="00347512" w:rsidRPr="00347512" w:rsidRDefault="00347512">
          <w:pPr>
            <w:pStyle w:val="TOC3"/>
            <w:tabs>
              <w:tab w:val="right" w:leader="dot" w:pos="8296"/>
            </w:tabs>
            <w:rPr>
              <w:rFonts w:ascii="Times New Roman" w:hAnsi="Times New Roman" w:cs="Times New Roman"/>
              <w:noProof/>
            </w:rPr>
          </w:pPr>
          <w:hyperlink w:anchor="_Toc133431116" w:history="1">
            <w:r w:rsidRPr="00347512">
              <w:rPr>
                <w:rStyle w:val="Hyperlink"/>
                <w:rFonts w:ascii="Times New Roman" w:hAnsi="Times New Roman" w:cs="Times New Roman"/>
                <w:noProof/>
              </w:rPr>
              <w:t>3.3.1 Character#1 – The General</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17</w:t>
            </w:r>
            <w:r w:rsidRPr="00347512">
              <w:rPr>
                <w:rFonts w:ascii="Times New Roman" w:hAnsi="Times New Roman" w:cs="Times New Roman"/>
                <w:noProof/>
                <w:webHidden/>
              </w:rPr>
              <w:fldChar w:fldCharType="end"/>
            </w:r>
          </w:hyperlink>
        </w:p>
        <w:p w14:paraId="0E46A779" w14:textId="2BC0DB46" w:rsidR="00347512" w:rsidRPr="00347512" w:rsidRDefault="00347512">
          <w:pPr>
            <w:pStyle w:val="TOC3"/>
            <w:tabs>
              <w:tab w:val="right" w:leader="dot" w:pos="8296"/>
            </w:tabs>
            <w:rPr>
              <w:rFonts w:ascii="Times New Roman" w:hAnsi="Times New Roman" w:cs="Times New Roman"/>
              <w:noProof/>
            </w:rPr>
          </w:pPr>
          <w:hyperlink w:anchor="_Toc133431117" w:history="1">
            <w:r w:rsidRPr="00347512">
              <w:rPr>
                <w:rStyle w:val="Hyperlink"/>
                <w:rFonts w:ascii="Times New Roman" w:hAnsi="Times New Roman" w:cs="Times New Roman"/>
                <w:noProof/>
              </w:rPr>
              <w:t>3.3.2 Character#2 – The Scientist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17</w:t>
            </w:r>
            <w:r w:rsidRPr="00347512">
              <w:rPr>
                <w:rFonts w:ascii="Times New Roman" w:hAnsi="Times New Roman" w:cs="Times New Roman"/>
                <w:noProof/>
                <w:webHidden/>
              </w:rPr>
              <w:fldChar w:fldCharType="end"/>
            </w:r>
          </w:hyperlink>
        </w:p>
        <w:p w14:paraId="47939111" w14:textId="29E48EBF" w:rsidR="00347512" w:rsidRPr="00347512" w:rsidRDefault="00347512">
          <w:pPr>
            <w:pStyle w:val="TOC3"/>
            <w:tabs>
              <w:tab w:val="right" w:leader="dot" w:pos="8296"/>
            </w:tabs>
            <w:rPr>
              <w:rFonts w:ascii="Times New Roman" w:hAnsi="Times New Roman" w:cs="Times New Roman"/>
              <w:noProof/>
            </w:rPr>
          </w:pPr>
          <w:hyperlink w:anchor="_Toc133431118" w:history="1">
            <w:r w:rsidRPr="00347512">
              <w:rPr>
                <w:rStyle w:val="Hyperlink"/>
                <w:rFonts w:ascii="Times New Roman" w:hAnsi="Times New Roman" w:cs="Times New Roman"/>
                <w:noProof/>
              </w:rPr>
              <w:t>3.3.3 Character#3 – The Thief</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18</w:t>
            </w:r>
            <w:r w:rsidRPr="00347512">
              <w:rPr>
                <w:rFonts w:ascii="Times New Roman" w:hAnsi="Times New Roman" w:cs="Times New Roman"/>
                <w:noProof/>
                <w:webHidden/>
              </w:rPr>
              <w:fldChar w:fldCharType="end"/>
            </w:r>
          </w:hyperlink>
        </w:p>
        <w:p w14:paraId="0331174A" w14:textId="4E6B1DE2" w:rsidR="00347512" w:rsidRPr="00347512" w:rsidRDefault="00347512">
          <w:pPr>
            <w:pStyle w:val="TOC3"/>
            <w:tabs>
              <w:tab w:val="right" w:leader="dot" w:pos="8296"/>
            </w:tabs>
            <w:rPr>
              <w:rFonts w:ascii="Times New Roman" w:hAnsi="Times New Roman" w:cs="Times New Roman"/>
              <w:noProof/>
            </w:rPr>
          </w:pPr>
          <w:hyperlink w:anchor="_Toc133431119" w:history="1">
            <w:r w:rsidRPr="00347512">
              <w:rPr>
                <w:rStyle w:val="Hyperlink"/>
                <w:rFonts w:ascii="Times New Roman" w:hAnsi="Times New Roman" w:cs="Times New Roman"/>
                <w:noProof/>
              </w:rPr>
              <w:t>3.3.4 Character#4 – The Cheater</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_Toc133431119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18</w:t>
            </w:r>
            <w:r w:rsidRPr="00347512">
              <w:rPr>
                <w:rFonts w:ascii="Times New Roman" w:hAnsi="Times New Roman" w:cs="Times New Roman"/>
                <w:noProof/>
                <w:webHidden/>
              </w:rPr>
              <w:fldChar w:fldCharType="end"/>
            </w:r>
          </w:hyperlink>
        </w:p>
        <w:p w14:paraId="0D572AC2" w14:textId="1D7D4E78" w:rsidR="00347512" w:rsidRPr="00347512" w:rsidRDefault="00347512">
          <w:pPr>
            <w:pStyle w:val="TOC1"/>
            <w:rPr>
              <w:rFonts w:ascii="Times New Roman" w:hAnsi="Times New Roman" w:cs="Times New Roman"/>
              <w:noProof/>
            </w:rPr>
          </w:pPr>
          <w:hyperlink w:anchor="_Toc133431120" w:history="1">
            <w:r w:rsidRPr="00347512">
              <w:rPr>
                <w:rStyle w:val="Hyperlink"/>
                <w:rFonts w:ascii="Times New Roman" w:hAnsi="Times New Roman" w:cs="Times New Roman"/>
                <w:noProof/>
              </w:rPr>
              <w:t>4 Levels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18</w:t>
            </w:r>
            <w:r w:rsidRPr="00347512">
              <w:rPr>
                <w:rFonts w:ascii="Times New Roman" w:hAnsi="Times New Roman" w:cs="Times New Roman"/>
                <w:noProof/>
                <w:webHidden/>
              </w:rPr>
              <w:fldChar w:fldCharType="end"/>
            </w:r>
          </w:hyperlink>
        </w:p>
        <w:p w14:paraId="641002C8" w14:textId="47DD2959" w:rsidR="00347512" w:rsidRPr="00347512" w:rsidRDefault="00347512">
          <w:pPr>
            <w:pStyle w:val="TOC1"/>
            <w:rPr>
              <w:rFonts w:ascii="Times New Roman" w:hAnsi="Times New Roman" w:cs="Times New Roman"/>
              <w:noProof/>
            </w:rPr>
          </w:pPr>
          <w:hyperlink w:anchor="_Toc133431121" w:history="1">
            <w:r w:rsidRPr="00347512">
              <w:rPr>
                <w:rStyle w:val="Hyperlink"/>
                <w:rFonts w:ascii="Times New Roman" w:hAnsi="Times New Roman" w:cs="Times New Roman"/>
                <w:noProof/>
              </w:rPr>
              <w:t>5 Technical</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19</w:t>
            </w:r>
            <w:r w:rsidRPr="00347512">
              <w:rPr>
                <w:rFonts w:ascii="Times New Roman" w:hAnsi="Times New Roman" w:cs="Times New Roman"/>
                <w:noProof/>
                <w:webHidden/>
              </w:rPr>
              <w:fldChar w:fldCharType="end"/>
            </w:r>
          </w:hyperlink>
        </w:p>
        <w:p w14:paraId="5547AD3B" w14:textId="5D76B788" w:rsidR="00347512" w:rsidRPr="00347512" w:rsidRDefault="00347512">
          <w:pPr>
            <w:pStyle w:val="TOC2"/>
            <w:tabs>
              <w:tab w:val="right" w:leader="dot" w:pos="8296"/>
            </w:tabs>
            <w:rPr>
              <w:rFonts w:ascii="Times New Roman" w:hAnsi="Times New Roman" w:cs="Times New Roman"/>
              <w:noProof/>
            </w:rPr>
          </w:pPr>
          <w:hyperlink w:anchor="_Toc133431122" w:history="1">
            <w:r w:rsidRPr="00347512">
              <w:rPr>
                <w:rStyle w:val="Hyperlink"/>
                <w:rFonts w:ascii="Times New Roman" w:hAnsi="Times New Roman" w:cs="Times New Roman"/>
                <w:noProof/>
              </w:rPr>
              <w:t>5.1 Target Hardware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19</w:t>
            </w:r>
            <w:r w:rsidRPr="00347512">
              <w:rPr>
                <w:rFonts w:ascii="Times New Roman" w:hAnsi="Times New Roman" w:cs="Times New Roman"/>
                <w:noProof/>
                <w:webHidden/>
              </w:rPr>
              <w:fldChar w:fldCharType="end"/>
            </w:r>
          </w:hyperlink>
        </w:p>
        <w:p w14:paraId="39CD8148" w14:textId="6DF655D8" w:rsidR="00347512" w:rsidRPr="00347512" w:rsidRDefault="00347512">
          <w:pPr>
            <w:pStyle w:val="TOC2"/>
            <w:tabs>
              <w:tab w:val="right" w:leader="dot" w:pos="8296"/>
            </w:tabs>
            <w:rPr>
              <w:rFonts w:ascii="Times New Roman" w:hAnsi="Times New Roman" w:cs="Times New Roman"/>
              <w:noProof/>
            </w:rPr>
          </w:pPr>
          <w:hyperlink w:anchor="_Toc133431123" w:history="1">
            <w:r w:rsidRPr="00347512">
              <w:rPr>
                <w:rStyle w:val="Hyperlink"/>
                <w:rFonts w:ascii="Times New Roman" w:hAnsi="Times New Roman" w:cs="Times New Roman"/>
                <w:noProof/>
              </w:rPr>
              <w:t>5.2 Development Hardware and Software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19</w:t>
            </w:r>
            <w:r w:rsidRPr="00347512">
              <w:rPr>
                <w:rFonts w:ascii="Times New Roman" w:hAnsi="Times New Roman" w:cs="Times New Roman"/>
                <w:noProof/>
                <w:webHidden/>
              </w:rPr>
              <w:fldChar w:fldCharType="end"/>
            </w:r>
          </w:hyperlink>
        </w:p>
        <w:p w14:paraId="1BE580A0" w14:textId="7CEF0C1E" w:rsidR="00347512" w:rsidRPr="00347512" w:rsidRDefault="00347512">
          <w:pPr>
            <w:pStyle w:val="TOC3"/>
            <w:tabs>
              <w:tab w:val="right" w:leader="dot" w:pos="8296"/>
            </w:tabs>
            <w:rPr>
              <w:rFonts w:ascii="Times New Roman" w:hAnsi="Times New Roman" w:cs="Times New Roman"/>
              <w:noProof/>
            </w:rPr>
          </w:pPr>
          <w:hyperlink w:anchor="_Toc133431124" w:history="1">
            <w:r w:rsidRPr="00347512">
              <w:rPr>
                <w:rStyle w:val="Hyperlink"/>
                <w:rFonts w:ascii="Times New Roman" w:hAnsi="Times New Roman" w:cs="Times New Roman"/>
                <w:noProof/>
              </w:rPr>
              <w:t>5.2.1 Development Hardware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19</w:t>
            </w:r>
            <w:r w:rsidRPr="00347512">
              <w:rPr>
                <w:rFonts w:ascii="Times New Roman" w:hAnsi="Times New Roman" w:cs="Times New Roman"/>
                <w:noProof/>
                <w:webHidden/>
              </w:rPr>
              <w:fldChar w:fldCharType="end"/>
            </w:r>
          </w:hyperlink>
        </w:p>
        <w:p w14:paraId="4E8428F4" w14:textId="078E23EC" w:rsidR="00347512" w:rsidRPr="00347512" w:rsidRDefault="00347512">
          <w:pPr>
            <w:pStyle w:val="TOC3"/>
            <w:tabs>
              <w:tab w:val="right" w:leader="dot" w:pos="8296"/>
            </w:tabs>
            <w:rPr>
              <w:rFonts w:ascii="Times New Roman" w:hAnsi="Times New Roman" w:cs="Times New Roman"/>
              <w:noProof/>
            </w:rPr>
          </w:pPr>
          <w:hyperlink w:anchor="_Toc133431125" w:history="1">
            <w:r w:rsidRPr="00347512">
              <w:rPr>
                <w:rStyle w:val="Hyperlink"/>
                <w:rFonts w:ascii="Times New Roman" w:hAnsi="Times New Roman" w:cs="Times New Roman"/>
                <w:noProof/>
              </w:rPr>
              <w:t>5.2.2 Development Software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19</w:t>
            </w:r>
            <w:r w:rsidRPr="00347512">
              <w:rPr>
                <w:rFonts w:ascii="Times New Roman" w:hAnsi="Times New Roman" w:cs="Times New Roman"/>
                <w:noProof/>
                <w:webHidden/>
              </w:rPr>
              <w:fldChar w:fldCharType="end"/>
            </w:r>
          </w:hyperlink>
        </w:p>
        <w:p w14:paraId="3F2406A3" w14:textId="41D17496" w:rsidR="00347512" w:rsidRPr="00347512" w:rsidRDefault="00347512">
          <w:pPr>
            <w:pStyle w:val="TOC2"/>
            <w:tabs>
              <w:tab w:val="right" w:leader="dot" w:pos="8296"/>
            </w:tabs>
            <w:rPr>
              <w:rFonts w:ascii="Times New Roman" w:hAnsi="Times New Roman" w:cs="Times New Roman"/>
              <w:noProof/>
            </w:rPr>
          </w:pPr>
          <w:hyperlink w:anchor="_Toc133431126" w:history="1">
            <w:r w:rsidRPr="00347512">
              <w:rPr>
                <w:rStyle w:val="Hyperlink"/>
                <w:rFonts w:ascii="Times New Roman" w:hAnsi="Times New Roman" w:cs="Times New Roman"/>
                <w:noProof/>
              </w:rPr>
              <w:t>5.3 Development Procedures and Standards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20</w:t>
            </w:r>
            <w:r w:rsidRPr="00347512">
              <w:rPr>
                <w:rFonts w:ascii="Times New Roman" w:hAnsi="Times New Roman" w:cs="Times New Roman"/>
                <w:noProof/>
                <w:webHidden/>
              </w:rPr>
              <w:fldChar w:fldCharType="end"/>
            </w:r>
          </w:hyperlink>
        </w:p>
        <w:p w14:paraId="641F6791" w14:textId="57BE8F91" w:rsidR="00347512" w:rsidRPr="00347512" w:rsidRDefault="00347512">
          <w:pPr>
            <w:pStyle w:val="TOC3"/>
            <w:tabs>
              <w:tab w:val="right" w:leader="dot" w:pos="8296"/>
            </w:tabs>
            <w:rPr>
              <w:rFonts w:ascii="Times New Roman" w:hAnsi="Times New Roman" w:cs="Times New Roman"/>
              <w:noProof/>
            </w:rPr>
          </w:pPr>
          <w:hyperlink w:anchor="_Toc133431127" w:history="1">
            <w:r w:rsidRPr="00347512">
              <w:rPr>
                <w:rStyle w:val="Hyperlink"/>
                <w:rFonts w:ascii="Times New Roman" w:hAnsi="Times New Roman" w:cs="Times New Roman"/>
                <w:noProof/>
              </w:rPr>
              <w:t>5.3.1 Development Procedures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20</w:t>
            </w:r>
            <w:r w:rsidRPr="00347512">
              <w:rPr>
                <w:rFonts w:ascii="Times New Roman" w:hAnsi="Times New Roman" w:cs="Times New Roman"/>
                <w:noProof/>
                <w:webHidden/>
              </w:rPr>
              <w:fldChar w:fldCharType="end"/>
            </w:r>
          </w:hyperlink>
        </w:p>
        <w:p w14:paraId="23D5030A" w14:textId="45D22D3F" w:rsidR="00347512" w:rsidRPr="00347512" w:rsidRDefault="00347512">
          <w:pPr>
            <w:pStyle w:val="TOC3"/>
            <w:tabs>
              <w:tab w:val="right" w:leader="dot" w:pos="8296"/>
            </w:tabs>
            <w:rPr>
              <w:rFonts w:ascii="Times New Roman" w:hAnsi="Times New Roman" w:cs="Times New Roman"/>
              <w:noProof/>
            </w:rPr>
          </w:pPr>
          <w:hyperlink w:anchor="_Toc133431128" w:history="1">
            <w:r w:rsidRPr="00347512">
              <w:rPr>
                <w:rStyle w:val="Hyperlink"/>
                <w:rFonts w:ascii="Times New Roman" w:hAnsi="Times New Roman" w:cs="Times New Roman"/>
                <w:noProof/>
              </w:rPr>
              <w:t>5.3.2 Development Standards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20</w:t>
            </w:r>
            <w:r w:rsidRPr="00347512">
              <w:rPr>
                <w:rFonts w:ascii="Times New Roman" w:hAnsi="Times New Roman" w:cs="Times New Roman"/>
                <w:noProof/>
                <w:webHidden/>
              </w:rPr>
              <w:fldChar w:fldCharType="end"/>
            </w:r>
          </w:hyperlink>
        </w:p>
        <w:p w14:paraId="3DE2568C" w14:textId="03C3D377" w:rsidR="00347512" w:rsidRPr="00347512" w:rsidRDefault="00347512">
          <w:pPr>
            <w:pStyle w:val="TOC2"/>
            <w:tabs>
              <w:tab w:val="right" w:leader="dot" w:pos="8296"/>
            </w:tabs>
            <w:rPr>
              <w:rFonts w:ascii="Times New Roman" w:hAnsi="Times New Roman" w:cs="Times New Roman"/>
              <w:noProof/>
            </w:rPr>
          </w:pPr>
          <w:hyperlink w:anchor="_Toc133431129" w:history="1">
            <w:r w:rsidRPr="00347512">
              <w:rPr>
                <w:rStyle w:val="Hyperlink"/>
                <w:rFonts w:ascii="Times New Roman" w:hAnsi="Times New Roman" w:cs="Times New Roman"/>
                <w:noProof/>
              </w:rPr>
              <w:t>5.4 Game Engine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_Toc133431129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20</w:t>
            </w:r>
            <w:r w:rsidRPr="00347512">
              <w:rPr>
                <w:rFonts w:ascii="Times New Roman" w:hAnsi="Times New Roman" w:cs="Times New Roman"/>
                <w:noProof/>
                <w:webHidden/>
              </w:rPr>
              <w:fldChar w:fldCharType="end"/>
            </w:r>
          </w:hyperlink>
        </w:p>
        <w:p w14:paraId="2F1F1061" w14:textId="7AF38BAD" w:rsidR="00347512" w:rsidRPr="00347512" w:rsidRDefault="00347512">
          <w:pPr>
            <w:pStyle w:val="TOC2"/>
            <w:tabs>
              <w:tab w:val="right" w:leader="dot" w:pos="8296"/>
            </w:tabs>
            <w:rPr>
              <w:rFonts w:ascii="Times New Roman" w:hAnsi="Times New Roman" w:cs="Times New Roman"/>
              <w:noProof/>
            </w:rPr>
          </w:pPr>
          <w:hyperlink w:anchor="_Toc133431130" w:history="1">
            <w:r w:rsidRPr="00347512">
              <w:rPr>
                <w:rStyle w:val="Hyperlink"/>
                <w:rFonts w:ascii="Times New Roman" w:hAnsi="Times New Roman" w:cs="Times New Roman"/>
                <w:noProof/>
              </w:rPr>
              <w:t>5.5 Network</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20</w:t>
            </w:r>
            <w:r w:rsidRPr="00347512">
              <w:rPr>
                <w:rFonts w:ascii="Times New Roman" w:hAnsi="Times New Roman" w:cs="Times New Roman"/>
                <w:noProof/>
                <w:webHidden/>
              </w:rPr>
              <w:fldChar w:fldCharType="end"/>
            </w:r>
          </w:hyperlink>
        </w:p>
        <w:p w14:paraId="55C412B5" w14:textId="63D0EC4F" w:rsidR="00347512" w:rsidRPr="00347512" w:rsidRDefault="00347512">
          <w:pPr>
            <w:pStyle w:val="TOC2"/>
            <w:tabs>
              <w:tab w:val="right" w:leader="dot" w:pos="8296"/>
            </w:tabs>
            <w:rPr>
              <w:rFonts w:ascii="Times New Roman" w:hAnsi="Times New Roman" w:cs="Times New Roman"/>
              <w:noProof/>
            </w:rPr>
          </w:pPr>
          <w:hyperlink w:anchor="_Toc133431131" w:history="1">
            <w:r w:rsidRPr="00347512">
              <w:rPr>
                <w:rStyle w:val="Hyperlink"/>
                <w:rFonts w:ascii="Times New Roman" w:hAnsi="Times New Roman" w:cs="Times New Roman"/>
                <w:noProof/>
              </w:rPr>
              <w:t>5.6 Scripting Language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20</w:t>
            </w:r>
            <w:r w:rsidRPr="00347512">
              <w:rPr>
                <w:rFonts w:ascii="Times New Roman" w:hAnsi="Times New Roman" w:cs="Times New Roman"/>
                <w:noProof/>
                <w:webHidden/>
              </w:rPr>
              <w:fldChar w:fldCharType="end"/>
            </w:r>
          </w:hyperlink>
        </w:p>
        <w:p w14:paraId="5E0E8FCE" w14:textId="438B936E" w:rsidR="00347512" w:rsidRPr="00347512" w:rsidRDefault="00347512">
          <w:pPr>
            <w:pStyle w:val="TOC1"/>
            <w:rPr>
              <w:rFonts w:ascii="Times New Roman" w:hAnsi="Times New Roman" w:cs="Times New Roman"/>
              <w:noProof/>
            </w:rPr>
          </w:pPr>
          <w:hyperlink w:anchor="_Toc133431132" w:history="1">
            <w:r w:rsidRPr="00347512">
              <w:rPr>
                <w:rStyle w:val="Hyperlink"/>
                <w:rFonts w:ascii="Times New Roman" w:hAnsi="Times New Roman" w:cs="Times New Roman"/>
                <w:noProof/>
              </w:rPr>
              <w:t>6 Interface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6FAFBACF" w14:textId="34FBA2CE" w:rsidR="00347512" w:rsidRPr="00347512" w:rsidRDefault="00347512">
          <w:pPr>
            <w:pStyle w:val="TOC2"/>
            <w:tabs>
              <w:tab w:val="right" w:leader="dot" w:pos="8296"/>
            </w:tabs>
            <w:rPr>
              <w:rFonts w:ascii="Times New Roman" w:hAnsi="Times New Roman" w:cs="Times New Roman"/>
              <w:noProof/>
            </w:rPr>
          </w:pPr>
          <w:hyperlink w:anchor="_Toc133431133" w:history="1">
            <w:r w:rsidRPr="00347512">
              <w:rPr>
                <w:rStyle w:val="Hyperlink"/>
                <w:rFonts w:ascii="Times New Roman" w:hAnsi="Times New Roman" w:cs="Times New Roman"/>
                <w:noProof/>
              </w:rPr>
              <w:t>6.1 Visual System</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439E8365" w14:textId="5BDF0A7F" w:rsidR="00347512" w:rsidRPr="00347512" w:rsidRDefault="00347512">
          <w:pPr>
            <w:pStyle w:val="TOC3"/>
            <w:tabs>
              <w:tab w:val="right" w:leader="dot" w:pos="8296"/>
            </w:tabs>
            <w:rPr>
              <w:rFonts w:ascii="Times New Roman" w:hAnsi="Times New Roman" w:cs="Times New Roman"/>
              <w:noProof/>
            </w:rPr>
          </w:pPr>
          <w:hyperlink w:anchor="_Toc133431134" w:history="1">
            <w:r w:rsidRPr="00347512">
              <w:rPr>
                <w:rStyle w:val="Hyperlink"/>
                <w:rFonts w:ascii="Times New Roman" w:hAnsi="Times New Roman" w:cs="Times New Roman"/>
                <w:noProof/>
              </w:rPr>
              <w:t>6.1.1 HUD</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33239E9F" w14:textId="4681371C" w:rsidR="00347512" w:rsidRPr="00347512" w:rsidRDefault="00347512">
          <w:pPr>
            <w:pStyle w:val="TOC3"/>
            <w:tabs>
              <w:tab w:val="right" w:leader="dot" w:pos="8296"/>
            </w:tabs>
            <w:rPr>
              <w:rFonts w:ascii="Times New Roman" w:hAnsi="Times New Roman" w:cs="Times New Roman"/>
              <w:noProof/>
            </w:rPr>
          </w:pPr>
          <w:hyperlink w:anchor="_Toc133431135" w:history="1">
            <w:r w:rsidRPr="00347512">
              <w:rPr>
                <w:rStyle w:val="Hyperlink"/>
                <w:rFonts w:ascii="Times New Roman" w:hAnsi="Times New Roman" w:cs="Times New Roman"/>
                <w:noProof/>
              </w:rPr>
              <w:t>6.1.2 Menus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788906EF" w14:textId="18605EC6" w:rsidR="00347512" w:rsidRPr="00347512" w:rsidRDefault="00347512">
          <w:pPr>
            <w:pStyle w:val="TOC3"/>
            <w:tabs>
              <w:tab w:val="right" w:leader="dot" w:pos="8296"/>
            </w:tabs>
            <w:rPr>
              <w:rFonts w:ascii="Times New Roman" w:hAnsi="Times New Roman" w:cs="Times New Roman"/>
              <w:noProof/>
            </w:rPr>
          </w:pPr>
          <w:hyperlink w:anchor="_Toc133431136" w:history="1">
            <w:r w:rsidRPr="00347512">
              <w:rPr>
                <w:rStyle w:val="Hyperlink"/>
                <w:rFonts w:ascii="Times New Roman" w:hAnsi="Times New Roman" w:cs="Times New Roman"/>
                <w:noProof/>
              </w:rPr>
              <w:t>6.1.3 Rendering System</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3BDC0279" w14:textId="40F9E624" w:rsidR="00347512" w:rsidRPr="00347512" w:rsidRDefault="00347512">
          <w:pPr>
            <w:pStyle w:val="TOC3"/>
            <w:tabs>
              <w:tab w:val="right" w:leader="dot" w:pos="8296"/>
            </w:tabs>
            <w:rPr>
              <w:rFonts w:ascii="Times New Roman" w:hAnsi="Times New Roman" w:cs="Times New Roman"/>
              <w:noProof/>
            </w:rPr>
          </w:pPr>
          <w:hyperlink w:anchor="_Toc133431137" w:history="1">
            <w:r w:rsidRPr="00347512">
              <w:rPr>
                <w:rStyle w:val="Hyperlink"/>
                <w:rFonts w:ascii="Times New Roman" w:hAnsi="Times New Roman" w:cs="Times New Roman"/>
                <w:noProof/>
              </w:rPr>
              <w:t>6.1.4 Camera</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0257BB58" w14:textId="2A81F063" w:rsidR="00347512" w:rsidRPr="00347512" w:rsidRDefault="00347512">
          <w:pPr>
            <w:pStyle w:val="TOC3"/>
            <w:tabs>
              <w:tab w:val="right" w:leader="dot" w:pos="8296"/>
            </w:tabs>
            <w:rPr>
              <w:rFonts w:ascii="Times New Roman" w:hAnsi="Times New Roman" w:cs="Times New Roman"/>
              <w:noProof/>
            </w:rPr>
          </w:pPr>
          <w:hyperlink w:anchor="_Toc133431138" w:history="1">
            <w:r w:rsidRPr="00347512">
              <w:rPr>
                <w:rStyle w:val="Hyperlink"/>
                <w:rFonts w:ascii="Times New Roman" w:hAnsi="Times New Roman" w:cs="Times New Roman"/>
                <w:noProof/>
              </w:rPr>
              <w:t>6.1.5 Light Models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21</w:t>
            </w:r>
            <w:r w:rsidRPr="00347512">
              <w:rPr>
                <w:rFonts w:ascii="Times New Roman" w:hAnsi="Times New Roman" w:cs="Times New Roman"/>
                <w:noProof/>
                <w:webHidden/>
              </w:rPr>
              <w:fldChar w:fldCharType="end"/>
            </w:r>
          </w:hyperlink>
        </w:p>
        <w:p w14:paraId="7ABADB35" w14:textId="23763E91" w:rsidR="00347512" w:rsidRPr="00347512" w:rsidRDefault="00347512">
          <w:pPr>
            <w:pStyle w:val="TOC2"/>
            <w:tabs>
              <w:tab w:val="right" w:leader="dot" w:pos="8296"/>
            </w:tabs>
            <w:rPr>
              <w:rFonts w:ascii="Times New Roman" w:hAnsi="Times New Roman" w:cs="Times New Roman"/>
              <w:noProof/>
            </w:rPr>
          </w:pPr>
          <w:hyperlink w:anchor="_Toc133431139" w:history="1">
            <w:r w:rsidRPr="00347512">
              <w:rPr>
                <w:rStyle w:val="Hyperlink"/>
                <w:rFonts w:ascii="Times New Roman" w:hAnsi="Times New Roman" w:cs="Times New Roman"/>
                <w:noProof/>
              </w:rPr>
              <w:t>6.2 Control System</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_Toc133431139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22</w:t>
            </w:r>
            <w:r w:rsidRPr="00347512">
              <w:rPr>
                <w:rFonts w:ascii="Times New Roman" w:hAnsi="Times New Roman" w:cs="Times New Roman"/>
                <w:noProof/>
                <w:webHidden/>
              </w:rPr>
              <w:fldChar w:fldCharType="end"/>
            </w:r>
          </w:hyperlink>
        </w:p>
        <w:p w14:paraId="6D7881F4" w14:textId="076FC001" w:rsidR="00347512" w:rsidRPr="00347512" w:rsidRDefault="00347512">
          <w:pPr>
            <w:pStyle w:val="TOC2"/>
            <w:tabs>
              <w:tab w:val="right" w:leader="dot" w:pos="8296"/>
            </w:tabs>
            <w:rPr>
              <w:rFonts w:ascii="Times New Roman" w:hAnsi="Times New Roman" w:cs="Times New Roman"/>
              <w:noProof/>
            </w:rPr>
          </w:pPr>
          <w:hyperlink w:anchor="_Toc133431140" w:history="1">
            <w:r w:rsidRPr="00347512">
              <w:rPr>
                <w:rStyle w:val="Hyperlink"/>
                <w:rFonts w:ascii="Times New Roman" w:hAnsi="Times New Roman" w:cs="Times New Roman"/>
                <w:noProof/>
              </w:rPr>
              <w:t>6.3 Audio</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22</w:t>
            </w:r>
            <w:r w:rsidRPr="00347512">
              <w:rPr>
                <w:rFonts w:ascii="Times New Roman" w:hAnsi="Times New Roman" w:cs="Times New Roman"/>
                <w:noProof/>
                <w:webHidden/>
              </w:rPr>
              <w:fldChar w:fldCharType="end"/>
            </w:r>
          </w:hyperlink>
        </w:p>
        <w:p w14:paraId="431E6E98" w14:textId="5E2E2204" w:rsidR="00347512" w:rsidRPr="00347512" w:rsidRDefault="00347512">
          <w:pPr>
            <w:pStyle w:val="TOC2"/>
            <w:tabs>
              <w:tab w:val="right" w:leader="dot" w:pos="8296"/>
            </w:tabs>
            <w:rPr>
              <w:rFonts w:ascii="Times New Roman" w:hAnsi="Times New Roman" w:cs="Times New Roman"/>
              <w:noProof/>
            </w:rPr>
          </w:pPr>
          <w:hyperlink w:anchor="_Toc133431141" w:history="1">
            <w:r w:rsidRPr="00347512">
              <w:rPr>
                <w:rStyle w:val="Hyperlink"/>
                <w:rFonts w:ascii="Times New Roman" w:hAnsi="Times New Roman" w:cs="Times New Roman"/>
                <w:noProof/>
              </w:rPr>
              <w:t>6.4 Music</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22</w:t>
            </w:r>
            <w:r w:rsidRPr="00347512">
              <w:rPr>
                <w:rFonts w:ascii="Times New Roman" w:hAnsi="Times New Roman" w:cs="Times New Roman"/>
                <w:noProof/>
                <w:webHidden/>
              </w:rPr>
              <w:fldChar w:fldCharType="end"/>
            </w:r>
          </w:hyperlink>
        </w:p>
        <w:p w14:paraId="018587ED" w14:textId="19411258" w:rsidR="00347512" w:rsidRPr="00347512" w:rsidRDefault="00347512">
          <w:pPr>
            <w:pStyle w:val="TOC2"/>
            <w:tabs>
              <w:tab w:val="right" w:leader="dot" w:pos="8296"/>
            </w:tabs>
            <w:rPr>
              <w:rFonts w:ascii="Times New Roman" w:hAnsi="Times New Roman" w:cs="Times New Roman"/>
              <w:noProof/>
            </w:rPr>
          </w:pPr>
          <w:hyperlink w:anchor="_Toc133431142" w:history="1">
            <w:r w:rsidRPr="00347512">
              <w:rPr>
                <w:rStyle w:val="Hyperlink"/>
                <w:rFonts w:ascii="Times New Roman" w:hAnsi="Times New Roman" w:cs="Times New Roman"/>
                <w:noProof/>
              </w:rPr>
              <w:t>6.5 Sound Effects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22</w:t>
            </w:r>
            <w:r w:rsidRPr="00347512">
              <w:rPr>
                <w:rFonts w:ascii="Times New Roman" w:hAnsi="Times New Roman" w:cs="Times New Roman"/>
                <w:noProof/>
                <w:webHidden/>
              </w:rPr>
              <w:fldChar w:fldCharType="end"/>
            </w:r>
          </w:hyperlink>
        </w:p>
        <w:p w14:paraId="7ABC463E" w14:textId="5E243939" w:rsidR="00347512" w:rsidRPr="00347512" w:rsidRDefault="00347512">
          <w:pPr>
            <w:pStyle w:val="TOC1"/>
            <w:rPr>
              <w:rFonts w:ascii="Times New Roman" w:hAnsi="Times New Roman" w:cs="Times New Roman"/>
              <w:noProof/>
            </w:rPr>
          </w:pPr>
          <w:hyperlink w:anchor="_Toc133431143" w:history="1">
            <w:r w:rsidRPr="00347512">
              <w:rPr>
                <w:rStyle w:val="Hyperlink"/>
                <w:rFonts w:ascii="Times New Roman" w:hAnsi="Times New Roman" w:cs="Times New Roman"/>
                <w:noProof/>
              </w:rPr>
              <w:t>7 Artificial Intelligence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22</w:t>
            </w:r>
            <w:r w:rsidRPr="00347512">
              <w:rPr>
                <w:rFonts w:ascii="Times New Roman" w:hAnsi="Times New Roman" w:cs="Times New Roman"/>
                <w:noProof/>
                <w:webHidden/>
              </w:rPr>
              <w:fldChar w:fldCharType="end"/>
            </w:r>
          </w:hyperlink>
        </w:p>
        <w:p w14:paraId="23DFACBE" w14:textId="52E3356A" w:rsidR="00347512" w:rsidRPr="00347512" w:rsidRDefault="00347512">
          <w:pPr>
            <w:pStyle w:val="TOC2"/>
            <w:tabs>
              <w:tab w:val="right" w:leader="dot" w:pos="8296"/>
            </w:tabs>
            <w:rPr>
              <w:rFonts w:ascii="Times New Roman" w:hAnsi="Times New Roman" w:cs="Times New Roman"/>
              <w:noProof/>
            </w:rPr>
          </w:pPr>
          <w:hyperlink w:anchor="_Toc133431144" w:history="1">
            <w:r w:rsidRPr="00347512">
              <w:rPr>
                <w:rStyle w:val="Hyperlink"/>
                <w:rFonts w:ascii="Times New Roman" w:hAnsi="Times New Roman" w:cs="Times New Roman"/>
                <w:noProof/>
              </w:rPr>
              <w:t>7.1 Enemy Movement AI</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23</w:t>
            </w:r>
            <w:r w:rsidRPr="00347512">
              <w:rPr>
                <w:rFonts w:ascii="Times New Roman" w:hAnsi="Times New Roman" w:cs="Times New Roman"/>
                <w:noProof/>
                <w:webHidden/>
              </w:rPr>
              <w:fldChar w:fldCharType="end"/>
            </w:r>
          </w:hyperlink>
        </w:p>
        <w:p w14:paraId="56F2A98C" w14:textId="5716B3E6" w:rsidR="00347512" w:rsidRPr="00347512" w:rsidRDefault="00347512">
          <w:pPr>
            <w:pStyle w:val="TOC2"/>
            <w:tabs>
              <w:tab w:val="right" w:leader="dot" w:pos="8296"/>
            </w:tabs>
            <w:rPr>
              <w:rFonts w:ascii="Times New Roman" w:hAnsi="Times New Roman" w:cs="Times New Roman"/>
              <w:noProof/>
            </w:rPr>
          </w:pPr>
          <w:hyperlink w:anchor="_Toc133431145" w:history="1">
            <w:r w:rsidRPr="00347512">
              <w:rPr>
                <w:rStyle w:val="Hyperlink"/>
                <w:rFonts w:ascii="Times New Roman" w:hAnsi="Times New Roman" w:cs="Times New Roman"/>
                <w:noProof/>
              </w:rPr>
              <w:t>7.2 Enemy Weapon AI</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23</w:t>
            </w:r>
            <w:r w:rsidRPr="00347512">
              <w:rPr>
                <w:rFonts w:ascii="Times New Roman" w:hAnsi="Times New Roman" w:cs="Times New Roman"/>
                <w:noProof/>
                <w:webHidden/>
              </w:rPr>
              <w:fldChar w:fldCharType="end"/>
            </w:r>
          </w:hyperlink>
        </w:p>
        <w:p w14:paraId="365F465D" w14:textId="580DC2CB" w:rsidR="00347512" w:rsidRPr="00347512" w:rsidRDefault="00347512">
          <w:pPr>
            <w:pStyle w:val="TOC1"/>
            <w:rPr>
              <w:rFonts w:ascii="Times New Roman" w:hAnsi="Times New Roman" w:cs="Times New Roman"/>
              <w:noProof/>
            </w:rPr>
          </w:pPr>
          <w:hyperlink w:anchor="_Toc133431146" w:history="1">
            <w:r w:rsidRPr="00347512">
              <w:rPr>
                <w:rStyle w:val="Hyperlink"/>
                <w:rFonts w:ascii="Times New Roman" w:hAnsi="Times New Roman" w:cs="Times New Roman"/>
                <w:noProof/>
              </w:rPr>
              <w:t>8 Game Art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23</w:t>
            </w:r>
            <w:r w:rsidRPr="00347512">
              <w:rPr>
                <w:rFonts w:ascii="Times New Roman" w:hAnsi="Times New Roman" w:cs="Times New Roman"/>
                <w:noProof/>
                <w:webHidden/>
              </w:rPr>
              <w:fldChar w:fldCharType="end"/>
            </w:r>
          </w:hyperlink>
        </w:p>
        <w:p w14:paraId="001B23D9" w14:textId="42523EA5" w:rsidR="00347512" w:rsidRPr="00347512" w:rsidRDefault="00347512">
          <w:pPr>
            <w:pStyle w:val="TOC1"/>
            <w:rPr>
              <w:rFonts w:ascii="Times New Roman" w:hAnsi="Times New Roman" w:cs="Times New Roman"/>
              <w:noProof/>
            </w:rPr>
          </w:pPr>
          <w:hyperlink w:anchor="_Toc133431147" w:history="1">
            <w:r w:rsidRPr="00347512">
              <w:rPr>
                <w:rStyle w:val="Hyperlink"/>
                <w:rFonts w:ascii="Times New Roman" w:hAnsi="Times New Roman" w:cs="Times New Roman"/>
                <w:noProof/>
              </w:rPr>
              <w:t>9 Management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24</w:t>
            </w:r>
            <w:r w:rsidRPr="00347512">
              <w:rPr>
                <w:rFonts w:ascii="Times New Roman" w:hAnsi="Times New Roman" w:cs="Times New Roman"/>
                <w:noProof/>
                <w:webHidden/>
              </w:rPr>
              <w:fldChar w:fldCharType="end"/>
            </w:r>
          </w:hyperlink>
        </w:p>
        <w:p w14:paraId="2C3AE8F1" w14:textId="13272AC1" w:rsidR="00347512" w:rsidRPr="00347512" w:rsidRDefault="00347512">
          <w:pPr>
            <w:pStyle w:val="TOC2"/>
            <w:tabs>
              <w:tab w:val="right" w:leader="dot" w:pos="8296"/>
            </w:tabs>
            <w:rPr>
              <w:rFonts w:ascii="Times New Roman" w:hAnsi="Times New Roman" w:cs="Times New Roman"/>
              <w:noProof/>
            </w:rPr>
          </w:pPr>
          <w:hyperlink w:anchor="_Toc133431148" w:history="1">
            <w:r w:rsidRPr="00347512">
              <w:rPr>
                <w:rStyle w:val="Hyperlink"/>
                <w:rFonts w:ascii="Times New Roman" w:hAnsi="Times New Roman" w:cs="Times New Roman"/>
                <w:noProof/>
              </w:rPr>
              <w:t>9.1 Schedule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24</w:t>
            </w:r>
            <w:r w:rsidRPr="00347512">
              <w:rPr>
                <w:rFonts w:ascii="Times New Roman" w:hAnsi="Times New Roman" w:cs="Times New Roman"/>
                <w:noProof/>
                <w:webHidden/>
              </w:rPr>
              <w:fldChar w:fldCharType="end"/>
            </w:r>
          </w:hyperlink>
        </w:p>
        <w:p w14:paraId="6B07265D" w14:textId="1332A19C" w:rsidR="00347512" w:rsidRPr="00347512" w:rsidRDefault="00347512">
          <w:pPr>
            <w:pStyle w:val="TOC3"/>
            <w:tabs>
              <w:tab w:val="right" w:leader="dot" w:pos="8296"/>
            </w:tabs>
            <w:rPr>
              <w:rFonts w:ascii="Times New Roman" w:hAnsi="Times New Roman" w:cs="Times New Roman"/>
              <w:noProof/>
            </w:rPr>
          </w:pPr>
          <w:hyperlink w:anchor="_Toc133431149" w:history="1">
            <w:r w:rsidRPr="00347512">
              <w:rPr>
                <w:rStyle w:val="Hyperlink"/>
                <w:rFonts w:ascii="Times New Roman" w:hAnsi="Times New Roman" w:cs="Times New Roman"/>
                <w:noProof/>
              </w:rPr>
              <w:t>9.1.1 Prototype 1 – October and November, 2022</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_Toc133431149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24</w:t>
            </w:r>
            <w:r w:rsidRPr="00347512">
              <w:rPr>
                <w:rFonts w:ascii="Times New Roman" w:hAnsi="Times New Roman" w:cs="Times New Roman"/>
                <w:noProof/>
                <w:webHidden/>
              </w:rPr>
              <w:fldChar w:fldCharType="end"/>
            </w:r>
          </w:hyperlink>
        </w:p>
        <w:p w14:paraId="0C57AA96" w14:textId="4CA7D786" w:rsidR="00347512" w:rsidRPr="00347512" w:rsidRDefault="00347512">
          <w:pPr>
            <w:pStyle w:val="TOC3"/>
            <w:tabs>
              <w:tab w:val="right" w:leader="dot" w:pos="8296"/>
            </w:tabs>
            <w:rPr>
              <w:rFonts w:ascii="Times New Roman" w:hAnsi="Times New Roman" w:cs="Times New Roman"/>
              <w:noProof/>
            </w:rPr>
          </w:pPr>
          <w:hyperlink w:anchor="_Toc133431150" w:history="1">
            <w:r w:rsidRPr="00347512">
              <w:rPr>
                <w:rStyle w:val="Hyperlink"/>
                <w:rFonts w:ascii="Times New Roman" w:hAnsi="Times New Roman" w:cs="Times New Roman"/>
                <w:noProof/>
              </w:rPr>
              <w:t>9.1.2 Prototype 2- December, 2022</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24</w:t>
            </w:r>
            <w:r w:rsidRPr="00347512">
              <w:rPr>
                <w:rFonts w:ascii="Times New Roman" w:hAnsi="Times New Roman" w:cs="Times New Roman"/>
                <w:noProof/>
                <w:webHidden/>
              </w:rPr>
              <w:fldChar w:fldCharType="end"/>
            </w:r>
          </w:hyperlink>
        </w:p>
        <w:p w14:paraId="1A37E614" w14:textId="24217751" w:rsidR="00347512" w:rsidRPr="00347512" w:rsidRDefault="00347512">
          <w:pPr>
            <w:pStyle w:val="TOC3"/>
            <w:tabs>
              <w:tab w:val="right" w:leader="dot" w:pos="8296"/>
            </w:tabs>
            <w:rPr>
              <w:rFonts w:ascii="Times New Roman" w:hAnsi="Times New Roman" w:cs="Times New Roman"/>
              <w:noProof/>
            </w:rPr>
          </w:pPr>
          <w:hyperlink w:anchor="_Toc133431151" w:history="1">
            <w:r w:rsidRPr="00347512">
              <w:rPr>
                <w:rStyle w:val="Hyperlink"/>
                <w:rFonts w:ascii="Times New Roman" w:hAnsi="Times New Roman" w:cs="Times New Roman"/>
                <w:noProof/>
              </w:rPr>
              <w:t>9.1.3 Prototype 3- January, 2022</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24</w:t>
            </w:r>
            <w:r w:rsidRPr="00347512">
              <w:rPr>
                <w:rFonts w:ascii="Times New Roman" w:hAnsi="Times New Roman" w:cs="Times New Roman"/>
                <w:noProof/>
                <w:webHidden/>
              </w:rPr>
              <w:fldChar w:fldCharType="end"/>
            </w:r>
          </w:hyperlink>
        </w:p>
        <w:p w14:paraId="6D825FD6" w14:textId="0D841148" w:rsidR="00347512" w:rsidRPr="00347512" w:rsidRDefault="00347512">
          <w:pPr>
            <w:pStyle w:val="TOC3"/>
            <w:tabs>
              <w:tab w:val="right" w:leader="dot" w:pos="8296"/>
            </w:tabs>
            <w:rPr>
              <w:rFonts w:ascii="Times New Roman" w:hAnsi="Times New Roman" w:cs="Times New Roman"/>
              <w:noProof/>
            </w:rPr>
          </w:pPr>
          <w:hyperlink w:anchor="_Toc133431152" w:history="1">
            <w:r w:rsidRPr="00347512">
              <w:rPr>
                <w:rStyle w:val="Hyperlink"/>
                <w:rFonts w:ascii="Times New Roman" w:hAnsi="Times New Roman" w:cs="Times New Roman"/>
                <w:noProof/>
              </w:rPr>
              <w:t>9.1.4 Prototype 4- February, 2022</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25</w:t>
            </w:r>
            <w:r w:rsidRPr="00347512">
              <w:rPr>
                <w:rFonts w:ascii="Times New Roman" w:hAnsi="Times New Roman" w:cs="Times New Roman"/>
                <w:noProof/>
                <w:webHidden/>
              </w:rPr>
              <w:fldChar w:fldCharType="end"/>
            </w:r>
          </w:hyperlink>
        </w:p>
        <w:p w14:paraId="3DA37507" w14:textId="26F07A9A" w:rsidR="00347512" w:rsidRPr="00347512" w:rsidRDefault="00347512">
          <w:pPr>
            <w:pStyle w:val="TOC3"/>
            <w:tabs>
              <w:tab w:val="right" w:leader="dot" w:pos="8296"/>
            </w:tabs>
            <w:rPr>
              <w:rFonts w:ascii="Times New Roman" w:hAnsi="Times New Roman" w:cs="Times New Roman"/>
              <w:noProof/>
            </w:rPr>
          </w:pPr>
          <w:hyperlink w:anchor="_Toc133431153" w:history="1">
            <w:r w:rsidRPr="00347512">
              <w:rPr>
                <w:rStyle w:val="Hyperlink"/>
                <w:rFonts w:ascii="Times New Roman" w:hAnsi="Times New Roman" w:cs="Times New Roman"/>
                <w:noProof/>
              </w:rPr>
              <w:t>9.1.5 Prototype 5 – March, 2022</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25</w:t>
            </w:r>
            <w:r w:rsidRPr="00347512">
              <w:rPr>
                <w:rFonts w:ascii="Times New Roman" w:hAnsi="Times New Roman" w:cs="Times New Roman"/>
                <w:noProof/>
                <w:webHidden/>
              </w:rPr>
              <w:fldChar w:fldCharType="end"/>
            </w:r>
          </w:hyperlink>
        </w:p>
        <w:p w14:paraId="42CD50C1" w14:textId="223AC926" w:rsidR="00347512" w:rsidRPr="00347512" w:rsidRDefault="00347512">
          <w:pPr>
            <w:pStyle w:val="TOC3"/>
            <w:tabs>
              <w:tab w:val="right" w:leader="dot" w:pos="8296"/>
            </w:tabs>
            <w:rPr>
              <w:rFonts w:ascii="Times New Roman" w:hAnsi="Times New Roman" w:cs="Times New Roman"/>
              <w:noProof/>
            </w:rPr>
          </w:pPr>
          <w:hyperlink w:anchor="_Toc133431154" w:history="1">
            <w:r w:rsidRPr="00347512">
              <w:rPr>
                <w:rStyle w:val="Hyperlink"/>
                <w:rFonts w:ascii="Times New Roman" w:hAnsi="Times New Roman" w:cs="Times New Roman"/>
                <w:noProof/>
              </w:rPr>
              <w:t>9.1.6 Prototype 6 – April, 2022</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25</w:t>
            </w:r>
            <w:r w:rsidRPr="00347512">
              <w:rPr>
                <w:rFonts w:ascii="Times New Roman" w:hAnsi="Times New Roman" w:cs="Times New Roman"/>
                <w:noProof/>
                <w:webHidden/>
              </w:rPr>
              <w:fldChar w:fldCharType="end"/>
            </w:r>
          </w:hyperlink>
        </w:p>
        <w:p w14:paraId="599FD354" w14:textId="7AF7100A" w:rsidR="00347512" w:rsidRPr="00347512" w:rsidRDefault="00347512">
          <w:pPr>
            <w:pStyle w:val="TOC2"/>
            <w:tabs>
              <w:tab w:val="right" w:leader="dot" w:pos="8296"/>
            </w:tabs>
            <w:rPr>
              <w:rFonts w:ascii="Times New Roman" w:hAnsi="Times New Roman" w:cs="Times New Roman"/>
              <w:noProof/>
            </w:rPr>
          </w:pPr>
          <w:hyperlink w:anchor="_Toc133431155" w:history="1">
            <w:r w:rsidRPr="00347512">
              <w:rPr>
                <w:rStyle w:val="Hyperlink"/>
                <w:rFonts w:ascii="Times New Roman" w:hAnsi="Times New Roman" w:cs="Times New Roman"/>
                <w:noProof/>
              </w:rPr>
              <w:t>9.2 Version Control</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25</w:t>
            </w:r>
            <w:r w:rsidRPr="00347512">
              <w:rPr>
                <w:rFonts w:ascii="Times New Roman" w:hAnsi="Times New Roman" w:cs="Times New Roman"/>
                <w:noProof/>
                <w:webHidden/>
              </w:rPr>
              <w:fldChar w:fldCharType="end"/>
            </w:r>
          </w:hyperlink>
        </w:p>
        <w:p w14:paraId="637B27D6" w14:textId="54D999D1" w:rsidR="00347512" w:rsidRPr="00347512" w:rsidRDefault="00347512">
          <w:pPr>
            <w:pStyle w:val="TOC2"/>
            <w:tabs>
              <w:tab w:val="right" w:leader="dot" w:pos="8296"/>
            </w:tabs>
            <w:rPr>
              <w:rFonts w:ascii="Times New Roman" w:hAnsi="Times New Roman" w:cs="Times New Roman"/>
              <w:noProof/>
            </w:rPr>
          </w:pPr>
          <w:hyperlink w:anchor="_Toc133431156" w:history="1">
            <w:r w:rsidRPr="00347512">
              <w:rPr>
                <w:rStyle w:val="Hyperlink"/>
                <w:rFonts w:ascii="Times New Roman" w:hAnsi="Times New Roman" w:cs="Times New Roman"/>
                <w:noProof/>
              </w:rPr>
              <w:t>9.3 Test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26</w:t>
            </w:r>
            <w:r w:rsidRPr="00347512">
              <w:rPr>
                <w:rFonts w:ascii="Times New Roman" w:hAnsi="Times New Roman" w:cs="Times New Roman"/>
                <w:noProof/>
                <w:webHidden/>
              </w:rPr>
              <w:fldChar w:fldCharType="end"/>
            </w:r>
          </w:hyperlink>
        </w:p>
        <w:p w14:paraId="06B43348" w14:textId="6C62574A" w:rsidR="00347512" w:rsidRPr="00347512" w:rsidRDefault="00347512">
          <w:pPr>
            <w:pStyle w:val="TOC3"/>
            <w:tabs>
              <w:tab w:val="right" w:leader="dot" w:pos="8296"/>
            </w:tabs>
            <w:rPr>
              <w:rFonts w:ascii="Times New Roman" w:hAnsi="Times New Roman" w:cs="Times New Roman"/>
              <w:noProof/>
            </w:rPr>
          </w:pPr>
          <w:hyperlink w:anchor="_Toc133431157" w:history="1">
            <w:r w:rsidRPr="00347512">
              <w:rPr>
                <w:rStyle w:val="Hyperlink"/>
                <w:rFonts w:ascii="Times New Roman" w:hAnsi="Times New Roman" w:cs="Times New Roman"/>
                <w:noProof/>
              </w:rPr>
              <w:t>9.3.1 Test Schedule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26</w:t>
            </w:r>
            <w:r w:rsidRPr="00347512">
              <w:rPr>
                <w:rFonts w:ascii="Times New Roman" w:hAnsi="Times New Roman" w:cs="Times New Roman"/>
                <w:noProof/>
                <w:webHidden/>
              </w:rPr>
              <w:fldChar w:fldCharType="end"/>
            </w:r>
          </w:hyperlink>
        </w:p>
        <w:p w14:paraId="4A201245" w14:textId="6A4D4184" w:rsidR="00347512" w:rsidRPr="00347512" w:rsidRDefault="00347512">
          <w:pPr>
            <w:pStyle w:val="TOC3"/>
            <w:tabs>
              <w:tab w:val="right" w:leader="dot" w:pos="8296"/>
            </w:tabs>
            <w:rPr>
              <w:rFonts w:ascii="Times New Roman" w:hAnsi="Times New Roman" w:cs="Times New Roman"/>
              <w:noProof/>
            </w:rPr>
          </w:pPr>
          <w:hyperlink w:anchor="_Toc133431158" w:history="1">
            <w:r w:rsidRPr="00347512">
              <w:rPr>
                <w:rStyle w:val="Hyperlink"/>
                <w:rFonts w:ascii="Times New Roman" w:hAnsi="Times New Roman" w:cs="Times New Roman"/>
                <w:noProof/>
              </w:rPr>
              <w:t>9.3.2 Bug Log</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26</w:t>
            </w:r>
            <w:r w:rsidRPr="00347512">
              <w:rPr>
                <w:rFonts w:ascii="Times New Roman" w:hAnsi="Times New Roman" w:cs="Times New Roman"/>
                <w:noProof/>
                <w:webHidden/>
              </w:rPr>
              <w:fldChar w:fldCharType="end"/>
            </w:r>
          </w:hyperlink>
        </w:p>
        <w:p w14:paraId="4B69B4FC" w14:textId="13B475BD" w:rsidR="00347512" w:rsidRPr="00347512" w:rsidRDefault="00347512">
          <w:pPr>
            <w:pStyle w:val="TOC3"/>
            <w:tabs>
              <w:tab w:val="right" w:leader="dot" w:pos="8296"/>
            </w:tabs>
            <w:rPr>
              <w:rFonts w:ascii="Times New Roman" w:hAnsi="Times New Roman" w:cs="Times New Roman"/>
              <w:noProof/>
            </w:rPr>
          </w:pPr>
          <w:hyperlink w:anchor="_Toc133431159" w:history="1">
            <w:r w:rsidRPr="00347512">
              <w:rPr>
                <w:rStyle w:val="Hyperlink"/>
                <w:rFonts w:ascii="Times New Roman" w:hAnsi="Times New Roman" w:cs="Times New Roman"/>
                <w:noProof/>
              </w:rPr>
              <w:t>9.3.3 Tests and Users Feedback</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_Toc133431159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27</w:t>
            </w:r>
            <w:r w:rsidRPr="00347512">
              <w:rPr>
                <w:rFonts w:ascii="Times New Roman" w:hAnsi="Times New Roman" w:cs="Times New Roman"/>
                <w:noProof/>
                <w:webHidden/>
              </w:rPr>
              <w:fldChar w:fldCharType="end"/>
            </w:r>
          </w:hyperlink>
        </w:p>
        <w:p w14:paraId="3151122C" w14:textId="087147A8" w:rsidR="00347512" w:rsidRPr="00347512" w:rsidRDefault="00347512">
          <w:pPr>
            <w:pStyle w:val="TOC1"/>
            <w:rPr>
              <w:rFonts w:ascii="Times New Roman" w:hAnsi="Times New Roman" w:cs="Times New Roman"/>
              <w:noProof/>
            </w:rPr>
          </w:pPr>
          <w:hyperlink w:anchor="_Toc133431160" w:history="1">
            <w:r w:rsidRPr="00347512">
              <w:rPr>
                <w:rStyle w:val="Hyperlink"/>
                <w:rFonts w:ascii="Times New Roman" w:hAnsi="Times New Roman" w:cs="Times New Roman"/>
                <w:noProof/>
              </w:rPr>
              <w:t>10 Reflection</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28</w:t>
            </w:r>
            <w:r w:rsidRPr="00347512">
              <w:rPr>
                <w:rFonts w:ascii="Times New Roman" w:hAnsi="Times New Roman" w:cs="Times New Roman"/>
                <w:noProof/>
                <w:webHidden/>
              </w:rPr>
              <w:fldChar w:fldCharType="end"/>
            </w:r>
          </w:hyperlink>
        </w:p>
        <w:p w14:paraId="0E32E7AC" w14:textId="2F7F0189" w:rsidR="00347512" w:rsidRPr="00347512" w:rsidRDefault="00347512">
          <w:pPr>
            <w:pStyle w:val="TOC2"/>
            <w:tabs>
              <w:tab w:val="right" w:leader="dot" w:pos="8296"/>
            </w:tabs>
            <w:rPr>
              <w:rFonts w:ascii="Times New Roman" w:hAnsi="Times New Roman" w:cs="Times New Roman"/>
              <w:noProof/>
            </w:rPr>
          </w:pPr>
          <w:hyperlink w:anchor="_Toc133431161" w:history="1">
            <w:r w:rsidRPr="00347512">
              <w:rPr>
                <w:rStyle w:val="Hyperlink"/>
                <w:rFonts w:ascii="Times New Roman" w:hAnsi="Times New Roman" w:cs="Times New Roman"/>
                <w:noProof/>
              </w:rPr>
              <w:t>10.1 What went right and what went wrong</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28</w:t>
            </w:r>
            <w:r w:rsidRPr="00347512">
              <w:rPr>
                <w:rFonts w:ascii="Times New Roman" w:hAnsi="Times New Roman" w:cs="Times New Roman"/>
                <w:noProof/>
                <w:webHidden/>
              </w:rPr>
              <w:fldChar w:fldCharType="end"/>
            </w:r>
          </w:hyperlink>
        </w:p>
        <w:p w14:paraId="51EE621D" w14:textId="28F88326" w:rsidR="00347512" w:rsidRPr="00347512" w:rsidRDefault="00347512">
          <w:pPr>
            <w:pStyle w:val="TOC2"/>
            <w:tabs>
              <w:tab w:val="right" w:leader="dot" w:pos="8296"/>
            </w:tabs>
            <w:rPr>
              <w:rFonts w:ascii="Times New Roman" w:hAnsi="Times New Roman" w:cs="Times New Roman"/>
              <w:noProof/>
            </w:rPr>
          </w:pPr>
          <w:hyperlink w:anchor="_Toc133431162" w:history="1">
            <w:r w:rsidRPr="00347512">
              <w:rPr>
                <w:rStyle w:val="Hyperlink"/>
                <w:rFonts w:ascii="Times New Roman" w:hAnsi="Times New Roman" w:cs="Times New Roman"/>
                <w:noProof/>
              </w:rPr>
              <w:t>10.2 What I learned from the process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29</w:t>
            </w:r>
            <w:r w:rsidRPr="00347512">
              <w:rPr>
                <w:rFonts w:ascii="Times New Roman" w:hAnsi="Times New Roman" w:cs="Times New Roman"/>
                <w:noProof/>
                <w:webHidden/>
              </w:rPr>
              <w:fldChar w:fldCharType="end"/>
            </w:r>
          </w:hyperlink>
        </w:p>
        <w:p w14:paraId="4136C7F4" w14:textId="1BE3AD5D" w:rsidR="00347512" w:rsidRPr="00347512" w:rsidRDefault="00347512">
          <w:pPr>
            <w:pStyle w:val="TOC2"/>
            <w:tabs>
              <w:tab w:val="right" w:leader="dot" w:pos="8296"/>
            </w:tabs>
            <w:rPr>
              <w:rFonts w:ascii="Times New Roman" w:hAnsi="Times New Roman" w:cs="Times New Roman"/>
              <w:noProof/>
            </w:rPr>
          </w:pPr>
          <w:hyperlink w:anchor="_Toc133431163" w:history="1">
            <w:r w:rsidRPr="00347512">
              <w:rPr>
                <w:rStyle w:val="Hyperlink"/>
                <w:rFonts w:ascii="Times New Roman" w:hAnsi="Times New Roman" w:cs="Times New Roman"/>
                <w:noProof/>
              </w:rPr>
              <w:t>10.3 What I would do differently if I had to do it all over again</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29</w:t>
            </w:r>
            <w:r w:rsidRPr="00347512">
              <w:rPr>
                <w:rFonts w:ascii="Times New Roman" w:hAnsi="Times New Roman" w:cs="Times New Roman"/>
                <w:noProof/>
                <w:webHidden/>
              </w:rPr>
              <w:fldChar w:fldCharType="end"/>
            </w:r>
          </w:hyperlink>
        </w:p>
        <w:p w14:paraId="6DA1B82D" w14:textId="268DCB21" w:rsidR="00347512" w:rsidRPr="00347512" w:rsidRDefault="00347512">
          <w:pPr>
            <w:pStyle w:val="TOC2"/>
            <w:tabs>
              <w:tab w:val="right" w:leader="dot" w:pos="8296"/>
            </w:tabs>
            <w:rPr>
              <w:rFonts w:ascii="Times New Roman" w:hAnsi="Times New Roman" w:cs="Times New Roman"/>
              <w:noProof/>
            </w:rPr>
          </w:pPr>
          <w:hyperlink w:anchor="_Toc133431164" w:history="1">
            <w:r w:rsidRPr="00347512">
              <w:rPr>
                <w:rStyle w:val="Hyperlink"/>
                <w:rFonts w:ascii="Times New Roman" w:hAnsi="Times New Roman" w:cs="Times New Roman"/>
                <w:noProof/>
              </w:rPr>
              <w:t>10.4 What I would do if I had more time to develop this project further</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30</w:t>
            </w:r>
            <w:r w:rsidRPr="00347512">
              <w:rPr>
                <w:rFonts w:ascii="Times New Roman" w:hAnsi="Times New Roman" w:cs="Times New Roman"/>
                <w:noProof/>
                <w:webHidden/>
              </w:rPr>
              <w:fldChar w:fldCharType="end"/>
            </w:r>
          </w:hyperlink>
        </w:p>
        <w:p w14:paraId="70237CB2" w14:textId="01814942" w:rsidR="00347512" w:rsidRPr="00347512" w:rsidRDefault="00347512">
          <w:pPr>
            <w:pStyle w:val="TOC2"/>
            <w:tabs>
              <w:tab w:val="right" w:leader="dot" w:pos="8296"/>
            </w:tabs>
            <w:rPr>
              <w:rFonts w:ascii="Times New Roman" w:hAnsi="Times New Roman" w:cs="Times New Roman"/>
              <w:noProof/>
            </w:rPr>
          </w:pPr>
          <w:hyperlink w:anchor="_Toc133431165" w:history="1">
            <w:r w:rsidRPr="00347512">
              <w:rPr>
                <w:rStyle w:val="Hyperlink"/>
                <w:rFonts w:ascii="Times New Roman" w:hAnsi="Times New Roman" w:cs="Times New Roman"/>
                <w:noProof/>
              </w:rPr>
              <w:t>10.5 What were the most challenging features to implement</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30</w:t>
            </w:r>
            <w:r w:rsidRPr="00347512">
              <w:rPr>
                <w:rFonts w:ascii="Times New Roman" w:hAnsi="Times New Roman" w:cs="Times New Roman"/>
                <w:noProof/>
                <w:webHidden/>
              </w:rPr>
              <w:fldChar w:fldCharType="end"/>
            </w:r>
          </w:hyperlink>
        </w:p>
        <w:p w14:paraId="1C73BDAA" w14:textId="26084FF2" w:rsidR="00347512" w:rsidRPr="00347512" w:rsidRDefault="00347512">
          <w:pPr>
            <w:pStyle w:val="TOC1"/>
            <w:rPr>
              <w:rFonts w:ascii="Times New Roman" w:hAnsi="Times New Roman" w:cs="Times New Roman"/>
              <w:noProof/>
            </w:rPr>
          </w:pPr>
          <w:hyperlink w:anchor="_Toc133431166" w:history="1">
            <w:r w:rsidRPr="00347512">
              <w:rPr>
                <w:rStyle w:val="Hyperlink"/>
                <w:rFonts w:ascii="Times New Roman" w:hAnsi="Times New Roman" w:cs="Times New Roman"/>
                <w:noProof/>
              </w:rPr>
              <w:t>11 Appendices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31</w:t>
            </w:r>
            <w:r w:rsidRPr="00347512">
              <w:rPr>
                <w:rFonts w:ascii="Times New Roman" w:hAnsi="Times New Roman" w:cs="Times New Roman"/>
                <w:noProof/>
                <w:webHidden/>
              </w:rPr>
              <w:fldChar w:fldCharType="end"/>
            </w:r>
          </w:hyperlink>
        </w:p>
        <w:p w14:paraId="1F3FE61F" w14:textId="74BB08B7" w:rsidR="00347512" w:rsidRPr="00347512" w:rsidRDefault="00347512">
          <w:pPr>
            <w:pStyle w:val="TOC2"/>
            <w:tabs>
              <w:tab w:val="right" w:leader="dot" w:pos="8296"/>
            </w:tabs>
            <w:rPr>
              <w:rFonts w:ascii="Times New Roman" w:hAnsi="Times New Roman" w:cs="Times New Roman"/>
              <w:noProof/>
            </w:rPr>
          </w:pPr>
          <w:hyperlink w:anchor="_Toc133431167" w:history="1">
            <w:r w:rsidRPr="00347512">
              <w:rPr>
                <w:rStyle w:val="Hyperlink"/>
                <w:rFonts w:ascii="Times New Roman" w:hAnsi="Times New Roman" w:cs="Times New Roman"/>
                <w:noProof/>
              </w:rPr>
              <w:t>11.1 Material Source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31</w:t>
            </w:r>
            <w:r w:rsidRPr="00347512">
              <w:rPr>
                <w:rFonts w:ascii="Times New Roman" w:hAnsi="Times New Roman" w:cs="Times New Roman"/>
                <w:noProof/>
                <w:webHidden/>
              </w:rPr>
              <w:fldChar w:fldCharType="end"/>
            </w:r>
          </w:hyperlink>
        </w:p>
        <w:p w14:paraId="716BF20D" w14:textId="3FEF5CC7" w:rsidR="00347512" w:rsidRPr="00347512" w:rsidRDefault="00347512">
          <w:pPr>
            <w:pStyle w:val="TOC2"/>
            <w:tabs>
              <w:tab w:val="right" w:leader="dot" w:pos="8296"/>
            </w:tabs>
            <w:rPr>
              <w:rFonts w:ascii="Times New Roman" w:hAnsi="Times New Roman" w:cs="Times New Roman"/>
              <w:noProof/>
            </w:rPr>
          </w:pPr>
          <w:hyperlink w:anchor="_Toc133431168" w:history="1">
            <w:r w:rsidRPr="00347512">
              <w:rPr>
                <w:rStyle w:val="Hyperlink"/>
                <w:rFonts w:ascii="Times New Roman" w:hAnsi="Times New Roman" w:cs="Times New Roman"/>
                <w:noProof/>
              </w:rPr>
              <w:t>11.2 References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_Toc133431168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31</w:t>
            </w:r>
            <w:r w:rsidRPr="00347512">
              <w:rPr>
                <w:rFonts w:ascii="Times New Roman" w:hAnsi="Times New Roman" w:cs="Times New Roman"/>
                <w:noProof/>
                <w:webHidden/>
              </w:rPr>
              <w:fldChar w:fldCharType="end"/>
            </w:r>
          </w:hyperlink>
        </w:p>
        <w:p w14:paraId="5531BECE" w14:textId="034B3A1C" w:rsidR="00347512" w:rsidRPr="00347512" w:rsidRDefault="00347512">
          <w:pPr>
            <w:pStyle w:val="TOC3"/>
            <w:tabs>
              <w:tab w:val="right" w:leader="dot" w:pos="8296"/>
            </w:tabs>
            <w:rPr>
              <w:rFonts w:ascii="Times New Roman" w:hAnsi="Times New Roman" w:cs="Times New Roman"/>
              <w:noProof/>
            </w:rPr>
          </w:pPr>
          <w:hyperlink w:anchor="_Toc133431169" w:history="1">
            <w:r w:rsidRPr="00347512">
              <w:rPr>
                <w:rStyle w:val="Hyperlink"/>
                <w:rFonts w:ascii="Times New Roman" w:hAnsi="Times New Roman" w:cs="Times New Roman"/>
                <w:noProof/>
              </w:rPr>
              <w:t>11.3 Bibliography</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_Toc133431169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32</w:t>
            </w:r>
            <w:r w:rsidRPr="00347512">
              <w:rPr>
                <w:rFonts w:ascii="Times New Roman" w:hAnsi="Times New Roman" w:cs="Times New Roman"/>
                <w:noProof/>
                <w:webHidden/>
              </w:rPr>
              <w:fldChar w:fldCharType="end"/>
            </w:r>
          </w:hyperlink>
        </w:p>
        <w:p w14:paraId="7071B5D5" w14:textId="579CE0D4" w:rsidR="00347512" w:rsidRPr="00347512" w:rsidRDefault="00347512">
          <w:pPr>
            <w:pStyle w:val="TOC3"/>
            <w:tabs>
              <w:tab w:val="right" w:leader="dot" w:pos="8296"/>
            </w:tabs>
            <w:rPr>
              <w:rFonts w:ascii="Times New Roman" w:hAnsi="Times New Roman" w:cs="Times New Roman"/>
              <w:noProof/>
            </w:rPr>
          </w:pPr>
          <w:hyperlink w:anchor="_Toc133431170" w:history="1">
            <w:r w:rsidRPr="00347512">
              <w:rPr>
                <w:rStyle w:val="Hyperlink"/>
                <w:rFonts w:ascii="Times New Roman" w:hAnsi="Times New Roman" w:cs="Times New Roman"/>
                <w:noProof/>
              </w:rPr>
              <w:t>11.3.1 Udemy Courses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_Toc133431170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32</w:t>
            </w:r>
            <w:r w:rsidRPr="00347512">
              <w:rPr>
                <w:rFonts w:ascii="Times New Roman" w:hAnsi="Times New Roman" w:cs="Times New Roman"/>
                <w:noProof/>
                <w:webHidden/>
              </w:rPr>
              <w:fldChar w:fldCharType="end"/>
            </w:r>
          </w:hyperlink>
        </w:p>
        <w:p w14:paraId="555993C7" w14:textId="2A8B9812" w:rsidR="00347512" w:rsidRPr="00347512" w:rsidRDefault="00347512">
          <w:pPr>
            <w:pStyle w:val="TOC3"/>
            <w:tabs>
              <w:tab w:val="right" w:leader="dot" w:pos="8296"/>
            </w:tabs>
            <w:rPr>
              <w:rFonts w:ascii="Times New Roman" w:hAnsi="Times New Roman" w:cs="Times New Roman"/>
              <w:noProof/>
            </w:rPr>
          </w:pPr>
          <w:hyperlink w:anchor="_Toc133431171" w:history="1">
            <w:r w:rsidRPr="00347512">
              <w:rPr>
                <w:rStyle w:val="Hyperlink"/>
                <w:rFonts w:ascii="Times New Roman" w:hAnsi="Times New Roman" w:cs="Times New Roman"/>
                <w:noProof/>
              </w:rPr>
              <w:t>11.3.2 YouTube Videos</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_Toc133431171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32</w:t>
            </w:r>
            <w:r w:rsidRPr="00347512">
              <w:rPr>
                <w:rFonts w:ascii="Times New Roman" w:hAnsi="Times New Roman" w:cs="Times New Roman"/>
                <w:noProof/>
                <w:webHidden/>
              </w:rPr>
              <w:fldChar w:fldCharType="end"/>
            </w:r>
          </w:hyperlink>
        </w:p>
        <w:p w14:paraId="68872C9B" w14:textId="3D1F3028" w:rsidR="00347512" w:rsidRPr="00347512" w:rsidRDefault="00347512">
          <w:pPr>
            <w:pStyle w:val="TOC3"/>
            <w:tabs>
              <w:tab w:val="right" w:leader="dot" w:pos="8296"/>
            </w:tabs>
            <w:rPr>
              <w:rFonts w:ascii="Times New Roman" w:hAnsi="Times New Roman" w:cs="Times New Roman"/>
              <w:noProof/>
            </w:rPr>
          </w:pPr>
          <w:hyperlink w:anchor="_Toc133431172" w:history="1">
            <w:r w:rsidRPr="00347512">
              <w:rPr>
                <w:rStyle w:val="Hyperlink"/>
                <w:rFonts w:ascii="Times New Roman" w:hAnsi="Times New Roman" w:cs="Times New Roman"/>
                <w:noProof/>
              </w:rPr>
              <w:t>11.3.3 Bilibili Videos (A Chinese video platform)</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_Toc133431172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32</w:t>
            </w:r>
            <w:r w:rsidRPr="00347512">
              <w:rPr>
                <w:rFonts w:ascii="Times New Roman" w:hAnsi="Times New Roman" w:cs="Times New Roman"/>
                <w:noProof/>
                <w:webHidden/>
              </w:rPr>
              <w:fldChar w:fldCharType="end"/>
            </w:r>
          </w:hyperlink>
        </w:p>
        <w:p w14:paraId="24C7250E" w14:textId="15895C1F" w:rsidR="00347512" w:rsidRPr="00347512" w:rsidRDefault="00347512">
          <w:pPr>
            <w:pStyle w:val="TOC2"/>
            <w:tabs>
              <w:tab w:val="right" w:leader="dot" w:pos="8296"/>
            </w:tabs>
            <w:rPr>
              <w:rFonts w:ascii="Times New Roman" w:hAnsi="Times New Roman" w:cs="Times New Roman"/>
              <w:noProof/>
            </w:rPr>
          </w:pPr>
          <w:hyperlink w:anchor="_Toc133431173" w:history="1">
            <w:r w:rsidRPr="00347512">
              <w:rPr>
                <w:rStyle w:val="Hyperlink"/>
                <w:rFonts w:ascii="Times New Roman" w:hAnsi="Times New Roman" w:cs="Times New Roman"/>
                <w:noProof/>
              </w:rPr>
              <w:t>11.4 Project Video Log</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_Toc133431173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32</w:t>
            </w:r>
            <w:r w:rsidRPr="00347512">
              <w:rPr>
                <w:rFonts w:ascii="Times New Roman" w:hAnsi="Times New Roman" w:cs="Times New Roman"/>
                <w:noProof/>
                <w:webHidden/>
              </w:rPr>
              <w:fldChar w:fldCharType="end"/>
            </w:r>
          </w:hyperlink>
        </w:p>
        <w:p w14:paraId="06E54F66" w14:textId="7D6028F3" w:rsidR="00347512" w:rsidRPr="00347512" w:rsidRDefault="00347512">
          <w:pPr>
            <w:pStyle w:val="TOC2"/>
            <w:tabs>
              <w:tab w:val="right" w:leader="dot" w:pos="8296"/>
            </w:tabs>
            <w:rPr>
              <w:rFonts w:ascii="Times New Roman" w:hAnsi="Times New Roman" w:cs="Times New Roman"/>
              <w:noProof/>
            </w:rPr>
          </w:pPr>
          <w:hyperlink w:anchor="_Toc133431174" w:history="1">
            <w:r w:rsidRPr="00347512">
              <w:rPr>
                <w:rStyle w:val="Hyperlink"/>
                <w:rFonts w:ascii="Times New Roman" w:hAnsi="Times New Roman" w:cs="Times New Roman"/>
                <w:noProof/>
              </w:rPr>
              <w:t>11.5 User Manual</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_Toc133431174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32</w:t>
            </w:r>
            <w:r w:rsidRPr="00347512">
              <w:rPr>
                <w:rFonts w:ascii="Times New Roman" w:hAnsi="Times New Roman" w:cs="Times New Roman"/>
                <w:noProof/>
                <w:webHidden/>
              </w:rPr>
              <w:fldChar w:fldCharType="end"/>
            </w:r>
          </w:hyperlink>
        </w:p>
        <w:p w14:paraId="2623B035" w14:textId="513F2EB4" w:rsidR="00347512" w:rsidRPr="00347512" w:rsidRDefault="00347512">
          <w:pPr>
            <w:pStyle w:val="TOC2"/>
            <w:tabs>
              <w:tab w:val="right" w:leader="dot" w:pos="8296"/>
            </w:tabs>
            <w:rPr>
              <w:rFonts w:ascii="Times New Roman" w:hAnsi="Times New Roman" w:cs="Times New Roman"/>
              <w:noProof/>
            </w:rPr>
          </w:pPr>
          <w:hyperlink w:anchor="_Toc133431175" w:history="1">
            <w:r w:rsidRPr="00347512">
              <w:rPr>
                <w:rStyle w:val="Hyperlink"/>
                <w:rFonts w:ascii="Times New Roman" w:hAnsi="Times New Roman" w:cs="Times New Roman"/>
                <w:noProof/>
              </w:rPr>
              <w:t>11.6 Game Online Deployment Link</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_Toc133431175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33</w:t>
            </w:r>
            <w:r w:rsidRPr="00347512">
              <w:rPr>
                <w:rFonts w:ascii="Times New Roman" w:hAnsi="Times New Roman" w:cs="Times New Roman"/>
                <w:noProof/>
                <w:webHidden/>
              </w:rPr>
              <w:fldChar w:fldCharType="end"/>
            </w:r>
          </w:hyperlink>
        </w:p>
        <w:p w14:paraId="422BA4EA" w14:textId="215D0FA3" w:rsidR="00347512" w:rsidRPr="00347512" w:rsidRDefault="00347512">
          <w:pPr>
            <w:pStyle w:val="TOC2"/>
            <w:tabs>
              <w:tab w:val="right" w:leader="dot" w:pos="8296"/>
            </w:tabs>
            <w:rPr>
              <w:rFonts w:ascii="Times New Roman" w:hAnsi="Times New Roman" w:cs="Times New Roman"/>
              <w:noProof/>
            </w:rPr>
          </w:pPr>
          <w:hyperlink w:anchor="_Toc133431176" w:history="1">
            <w:r w:rsidRPr="00347512">
              <w:rPr>
                <w:rStyle w:val="Hyperlink"/>
                <w:rFonts w:ascii="Times New Roman" w:hAnsi="Times New Roman" w:cs="Times New Roman"/>
                <w:noProof/>
              </w:rPr>
              <w:t>11.7 Version Control</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_Toc133431176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33</w:t>
            </w:r>
            <w:r w:rsidRPr="00347512">
              <w:rPr>
                <w:rFonts w:ascii="Times New Roman" w:hAnsi="Times New Roman" w:cs="Times New Roman"/>
                <w:noProof/>
                <w:webHidden/>
              </w:rPr>
              <w:fldChar w:fldCharType="end"/>
            </w:r>
          </w:hyperlink>
        </w:p>
        <w:p w14:paraId="1F627FAC" w14:textId="3949906D" w:rsidR="00347512" w:rsidRPr="00347512" w:rsidRDefault="00347512">
          <w:pPr>
            <w:pStyle w:val="TOC2"/>
            <w:tabs>
              <w:tab w:val="right" w:leader="dot" w:pos="8296"/>
            </w:tabs>
            <w:rPr>
              <w:rFonts w:ascii="Times New Roman" w:hAnsi="Times New Roman" w:cs="Times New Roman"/>
              <w:noProof/>
            </w:rPr>
          </w:pPr>
          <w:hyperlink w:anchor="_Toc133431177" w:history="1">
            <w:r w:rsidRPr="00347512">
              <w:rPr>
                <w:rStyle w:val="Hyperlink"/>
                <w:rFonts w:ascii="Times New Roman" w:hAnsi="Times New Roman" w:cs="Times New Roman"/>
                <w:noProof/>
              </w:rPr>
              <w:t>11.8 Balance of the value in the game</w:t>
            </w:r>
            <w:r w:rsidRPr="00347512">
              <w:rPr>
                <w:rFonts w:ascii="Times New Roman" w:hAnsi="Times New Roman" w:cs="Times New Roman"/>
                <w:noProof/>
                <w:webHidden/>
              </w:rPr>
              <w:tab/>
            </w:r>
            <w:r w:rsidRPr="00347512">
              <w:rPr>
                <w:rFonts w:ascii="Times New Roman" w:hAnsi="Times New Roman" w:cs="Times New Roman"/>
                <w:noProof/>
                <w:webHidden/>
              </w:rPr>
              <w:fldChar w:fldCharType="begin"/>
            </w:r>
            <w:r w:rsidRPr="00347512">
              <w:rPr>
                <w:rFonts w:ascii="Times New Roman" w:hAnsi="Times New Roman" w:cs="Times New Roman"/>
                <w:noProof/>
                <w:webHidden/>
              </w:rPr>
              <w:instrText xml:space="preserve"> PAGEREF _Toc133431177 \h </w:instrText>
            </w:r>
            <w:r w:rsidRPr="00347512">
              <w:rPr>
                <w:rFonts w:ascii="Times New Roman" w:hAnsi="Times New Roman" w:cs="Times New Roman"/>
                <w:noProof/>
                <w:webHidden/>
              </w:rPr>
            </w:r>
            <w:r w:rsidRPr="00347512">
              <w:rPr>
                <w:rFonts w:ascii="Times New Roman" w:hAnsi="Times New Roman" w:cs="Times New Roman"/>
                <w:noProof/>
                <w:webHidden/>
              </w:rPr>
              <w:fldChar w:fldCharType="separate"/>
            </w:r>
            <w:r w:rsidRPr="00347512">
              <w:rPr>
                <w:rFonts w:ascii="Times New Roman" w:hAnsi="Times New Roman" w:cs="Times New Roman"/>
                <w:noProof/>
                <w:webHidden/>
              </w:rPr>
              <w:t>33</w:t>
            </w:r>
            <w:r w:rsidRPr="00347512">
              <w:rPr>
                <w:rFonts w:ascii="Times New Roman" w:hAnsi="Times New Roman" w:cs="Times New Roman"/>
                <w:noProof/>
                <w:webHidden/>
              </w:rPr>
              <w:fldChar w:fldCharType="end"/>
            </w:r>
          </w:hyperlink>
        </w:p>
        <w:p w14:paraId="573FC557" w14:textId="20C8BB15" w:rsidR="0044108C" w:rsidRPr="00347512" w:rsidRDefault="00FD1A67" w:rsidP="009D4400">
          <w:pPr>
            <w:pStyle w:val="TOCHeading"/>
            <w:rPr>
              <w:rFonts w:ascii="Times New Roman" w:hAnsi="Times New Roman" w:cs="Times New Roman"/>
              <w:noProof/>
            </w:rPr>
          </w:pPr>
          <w:r w:rsidRPr="00347512">
            <w:rPr>
              <w:rFonts w:ascii="Times New Roman" w:eastAsiaTheme="minorEastAsia" w:hAnsi="Times New Roman" w:cs="Times New Roman"/>
              <w:color w:val="auto"/>
              <w:kern w:val="2"/>
              <w:sz w:val="21"/>
              <w:szCs w:val="22"/>
            </w:rPr>
            <w:fldChar w:fldCharType="end"/>
          </w:r>
          <w:r w:rsidR="009D4400" w:rsidRPr="00347512">
            <w:rPr>
              <w:rFonts w:ascii="Times New Roman" w:hAnsi="Times New Roman" w:cs="Times New Roman"/>
              <w:lang w:val="en-GB"/>
            </w:rPr>
            <w:t xml:space="preserve"> Table of Figures</w:t>
          </w:r>
          <w:r w:rsidR="009D4400" w:rsidRPr="00347512">
            <w:rPr>
              <w:rFonts w:ascii="Times New Roman" w:hAnsi="Times New Roman" w:cs="Times New Roman"/>
              <w:b/>
              <w:bCs/>
              <w:lang w:val="en-GB"/>
            </w:rPr>
            <w:fldChar w:fldCharType="begin"/>
          </w:r>
          <w:r w:rsidR="009D4400" w:rsidRPr="00347512">
            <w:rPr>
              <w:rFonts w:ascii="Times New Roman" w:hAnsi="Times New Roman" w:cs="Times New Roman"/>
              <w:b/>
              <w:bCs/>
              <w:lang w:val="en-GB"/>
            </w:rPr>
            <w:instrText xml:space="preserve"> TOC \h \z \c "Figure" </w:instrText>
          </w:r>
          <w:r w:rsidR="009D4400" w:rsidRPr="00347512">
            <w:rPr>
              <w:rFonts w:ascii="Times New Roman" w:hAnsi="Times New Roman" w:cs="Times New Roman"/>
              <w:b/>
              <w:bCs/>
              <w:lang w:val="en-GB"/>
            </w:rPr>
            <w:fldChar w:fldCharType="separate"/>
          </w:r>
        </w:p>
        <w:p w14:paraId="44827F16" w14:textId="3F4EDCE2"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09" w:history="1">
            <w:r w:rsidR="0044108C" w:rsidRPr="00347512">
              <w:rPr>
                <w:rStyle w:val="Hyperlink"/>
                <w:rFonts w:ascii="Times New Roman" w:hAnsi="Times New Roman" w:cs="Times New Roman"/>
                <w:noProof/>
              </w:rPr>
              <w:t>Figure 1 Logical Model of Maps</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_Toc133330109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6</w:t>
            </w:r>
            <w:r w:rsidR="0044108C" w:rsidRPr="00347512">
              <w:rPr>
                <w:rFonts w:ascii="Times New Roman" w:hAnsi="Times New Roman" w:cs="Times New Roman"/>
                <w:noProof/>
                <w:webHidden/>
              </w:rPr>
              <w:fldChar w:fldCharType="end"/>
            </w:r>
          </w:hyperlink>
        </w:p>
        <w:p w14:paraId="5D5238B8" w14:textId="20231F7A"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0" w:history="1">
            <w:r w:rsidR="0044108C" w:rsidRPr="00347512">
              <w:rPr>
                <w:rStyle w:val="Hyperlink"/>
                <w:rFonts w:ascii="Times New Roman" w:hAnsi="Times New Roman" w:cs="Times New Roman"/>
                <w:noProof/>
              </w:rPr>
              <w:t>Figure 2 Main Menu Scene</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_Toc133330110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12</w:t>
            </w:r>
            <w:r w:rsidR="0044108C" w:rsidRPr="00347512">
              <w:rPr>
                <w:rFonts w:ascii="Times New Roman" w:hAnsi="Times New Roman" w:cs="Times New Roman"/>
                <w:noProof/>
                <w:webHidden/>
              </w:rPr>
              <w:fldChar w:fldCharType="end"/>
            </w:r>
          </w:hyperlink>
        </w:p>
        <w:p w14:paraId="3656E0DB" w14:textId="52CF66C3"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1" w:history="1">
            <w:r w:rsidR="0044108C" w:rsidRPr="00347512">
              <w:rPr>
                <w:rStyle w:val="Hyperlink"/>
                <w:rFonts w:ascii="Times New Roman" w:hAnsi="Times New Roman" w:cs="Times New Roman"/>
                <w:noProof/>
              </w:rPr>
              <w:t>Figure 3 Instructions Scene</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_Toc133330111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12</w:t>
            </w:r>
            <w:r w:rsidR="0044108C" w:rsidRPr="00347512">
              <w:rPr>
                <w:rFonts w:ascii="Times New Roman" w:hAnsi="Times New Roman" w:cs="Times New Roman"/>
                <w:noProof/>
                <w:webHidden/>
              </w:rPr>
              <w:fldChar w:fldCharType="end"/>
            </w:r>
          </w:hyperlink>
        </w:p>
        <w:p w14:paraId="3DFD0E9F" w14:textId="54A6051E"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2" w:history="1">
            <w:r w:rsidR="0044108C" w:rsidRPr="00347512">
              <w:rPr>
                <w:rStyle w:val="Hyperlink"/>
                <w:rFonts w:ascii="Times New Roman" w:hAnsi="Times New Roman" w:cs="Times New Roman"/>
                <w:noProof/>
              </w:rPr>
              <w:t>Figure 4 High Score Scene</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_Toc133330112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13</w:t>
            </w:r>
            <w:r w:rsidR="0044108C" w:rsidRPr="00347512">
              <w:rPr>
                <w:rFonts w:ascii="Times New Roman" w:hAnsi="Times New Roman" w:cs="Times New Roman"/>
                <w:noProof/>
                <w:webHidden/>
              </w:rPr>
              <w:fldChar w:fldCharType="end"/>
            </w:r>
          </w:hyperlink>
        </w:p>
        <w:p w14:paraId="3026B42B" w14:textId="34B197B1"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3" w:history="1">
            <w:r w:rsidR="0044108C" w:rsidRPr="00347512">
              <w:rPr>
                <w:rStyle w:val="Hyperlink"/>
                <w:rFonts w:ascii="Times New Roman" w:hAnsi="Times New Roman" w:cs="Times New Roman"/>
                <w:noProof/>
              </w:rPr>
              <w:t>Figure 5 Character Selector Scene</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_Toc133330113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13</w:t>
            </w:r>
            <w:r w:rsidR="0044108C" w:rsidRPr="00347512">
              <w:rPr>
                <w:rFonts w:ascii="Times New Roman" w:hAnsi="Times New Roman" w:cs="Times New Roman"/>
                <w:noProof/>
                <w:webHidden/>
              </w:rPr>
              <w:fldChar w:fldCharType="end"/>
            </w:r>
          </w:hyperlink>
        </w:p>
        <w:p w14:paraId="57DA9742" w14:textId="4DBC6C1E"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4" w:history="1">
            <w:r w:rsidR="0044108C" w:rsidRPr="00347512">
              <w:rPr>
                <w:rStyle w:val="Hyperlink"/>
                <w:rFonts w:ascii="Times New Roman" w:hAnsi="Times New Roman" w:cs="Times New Roman"/>
                <w:noProof/>
              </w:rPr>
              <w:t>Figure 6 Pause Menu</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_Toc133330114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14</w:t>
            </w:r>
            <w:r w:rsidR="0044108C" w:rsidRPr="00347512">
              <w:rPr>
                <w:rFonts w:ascii="Times New Roman" w:hAnsi="Times New Roman" w:cs="Times New Roman"/>
                <w:noProof/>
                <w:webHidden/>
              </w:rPr>
              <w:fldChar w:fldCharType="end"/>
            </w:r>
          </w:hyperlink>
        </w:p>
        <w:p w14:paraId="77E99D4F" w14:textId="729F9D23"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5" w:history="1">
            <w:r w:rsidR="0044108C" w:rsidRPr="00347512">
              <w:rPr>
                <w:rStyle w:val="Hyperlink"/>
                <w:rFonts w:ascii="Times New Roman" w:hAnsi="Times New Roman" w:cs="Times New Roman"/>
                <w:noProof/>
              </w:rPr>
              <w:t>Figure 7 Character#1 The General</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_Toc133330115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17</w:t>
            </w:r>
            <w:r w:rsidR="0044108C" w:rsidRPr="00347512">
              <w:rPr>
                <w:rFonts w:ascii="Times New Roman" w:hAnsi="Times New Roman" w:cs="Times New Roman"/>
                <w:noProof/>
                <w:webHidden/>
              </w:rPr>
              <w:fldChar w:fldCharType="end"/>
            </w:r>
          </w:hyperlink>
        </w:p>
        <w:p w14:paraId="5844D3D6" w14:textId="4BDEE8C7"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6" w:history="1">
            <w:r w:rsidR="0044108C" w:rsidRPr="00347512">
              <w:rPr>
                <w:rStyle w:val="Hyperlink"/>
                <w:rFonts w:ascii="Times New Roman" w:hAnsi="Times New Roman" w:cs="Times New Roman"/>
                <w:noProof/>
              </w:rPr>
              <w:t>Figure 8 Character#2 The Scientist</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_Toc133330116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18</w:t>
            </w:r>
            <w:r w:rsidR="0044108C" w:rsidRPr="00347512">
              <w:rPr>
                <w:rFonts w:ascii="Times New Roman" w:hAnsi="Times New Roman" w:cs="Times New Roman"/>
                <w:noProof/>
                <w:webHidden/>
              </w:rPr>
              <w:fldChar w:fldCharType="end"/>
            </w:r>
          </w:hyperlink>
        </w:p>
        <w:p w14:paraId="637FA78F" w14:textId="5E9B02FC"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7" w:history="1">
            <w:r w:rsidR="0044108C" w:rsidRPr="00347512">
              <w:rPr>
                <w:rStyle w:val="Hyperlink"/>
                <w:rFonts w:ascii="Times New Roman" w:hAnsi="Times New Roman" w:cs="Times New Roman"/>
                <w:noProof/>
              </w:rPr>
              <w:t>Figure 9 Character#3 The Thief</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_Toc133330117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18</w:t>
            </w:r>
            <w:r w:rsidR="0044108C" w:rsidRPr="00347512">
              <w:rPr>
                <w:rFonts w:ascii="Times New Roman" w:hAnsi="Times New Roman" w:cs="Times New Roman"/>
                <w:noProof/>
                <w:webHidden/>
              </w:rPr>
              <w:fldChar w:fldCharType="end"/>
            </w:r>
          </w:hyperlink>
        </w:p>
        <w:p w14:paraId="334C0B97" w14:textId="285416D3"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8" w:history="1">
            <w:r w:rsidR="0044108C" w:rsidRPr="00347512">
              <w:rPr>
                <w:rStyle w:val="Hyperlink"/>
                <w:rFonts w:ascii="Times New Roman" w:hAnsi="Times New Roman" w:cs="Times New Roman"/>
                <w:noProof/>
              </w:rPr>
              <w:t>Figure 10 Example of Characters</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_Toc133330118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23</w:t>
            </w:r>
            <w:r w:rsidR="0044108C" w:rsidRPr="00347512">
              <w:rPr>
                <w:rFonts w:ascii="Times New Roman" w:hAnsi="Times New Roman" w:cs="Times New Roman"/>
                <w:noProof/>
                <w:webHidden/>
              </w:rPr>
              <w:fldChar w:fldCharType="end"/>
            </w:r>
          </w:hyperlink>
        </w:p>
        <w:p w14:paraId="07657640" w14:textId="73F50CB7"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19" w:history="1">
            <w:r w:rsidR="0044108C" w:rsidRPr="00347512">
              <w:rPr>
                <w:rStyle w:val="Hyperlink"/>
                <w:rFonts w:ascii="Times New Roman" w:hAnsi="Times New Roman" w:cs="Times New Roman"/>
                <w:noProof/>
              </w:rPr>
              <w:t>Figure 11 Example of Weapons</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_Toc133330119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24</w:t>
            </w:r>
            <w:r w:rsidR="0044108C" w:rsidRPr="00347512">
              <w:rPr>
                <w:rFonts w:ascii="Times New Roman" w:hAnsi="Times New Roman" w:cs="Times New Roman"/>
                <w:noProof/>
                <w:webHidden/>
              </w:rPr>
              <w:fldChar w:fldCharType="end"/>
            </w:r>
          </w:hyperlink>
        </w:p>
        <w:p w14:paraId="5A763949" w14:textId="54A5D8B5"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20" w:history="1">
            <w:r w:rsidR="0044108C" w:rsidRPr="00347512">
              <w:rPr>
                <w:rStyle w:val="Hyperlink"/>
                <w:rFonts w:ascii="Times New Roman" w:hAnsi="Times New Roman" w:cs="Times New Roman"/>
                <w:noProof/>
              </w:rPr>
              <w:t>Figure 12 Example of Enemies</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_Toc133330120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24</w:t>
            </w:r>
            <w:r w:rsidR="0044108C" w:rsidRPr="00347512">
              <w:rPr>
                <w:rFonts w:ascii="Times New Roman" w:hAnsi="Times New Roman" w:cs="Times New Roman"/>
                <w:noProof/>
                <w:webHidden/>
              </w:rPr>
              <w:fldChar w:fldCharType="end"/>
            </w:r>
          </w:hyperlink>
        </w:p>
        <w:p w14:paraId="04807CAA" w14:textId="50732603"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21" w:history="1">
            <w:r w:rsidR="0044108C" w:rsidRPr="00347512">
              <w:rPr>
                <w:rStyle w:val="Hyperlink"/>
                <w:rFonts w:ascii="Times New Roman" w:hAnsi="Times New Roman" w:cs="Times New Roman"/>
                <w:noProof/>
              </w:rPr>
              <w:t>Figure 13 Chest room with bug</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_Toc133330121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26</w:t>
            </w:r>
            <w:r w:rsidR="0044108C" w:rsidRPr="00347512">
              <w:rPr>
                <w:rFonts w:ascii="Times New Roman" w:hAnsi="Times New Roman" w:cs="Times New Roman"/>
                <w:noProof/>
                <w:webHidden/>
              </w:rPr>
              <w:fldChar w:fldCharType="end"/>
            </w:r>
          </w:hyperlink>
        </w:p>
        <w:p w14:paraId="503B42C0" w14:textId="549250A3" w:rsidR="0044108C" w:rsidRPr="00347512" w:rsidRDefault="00000000">
          <w:pPr>
            <w:pStyle w:val="TableofFigures"/>
            <w:tabs>
              <w:tab w:val="right" w:leader="dot" w:pos="8296"/>
            </w:tabs>
            <w:ind w:left="840" w:hanging="420"/>
            <w:rPr>
              <w:rFonts w:ascii="Times New Roman" w:hAnsi="Times New Roman" w:cs="Times New Roman"/>
              <w:noProof/>
            </w:rPr>
          </w:pPr>
          <w:hyperlink w:anchor="_Toc133330122" w:history="1">
            <w:r w:rsidR="0044108C" w:rsidRPr="00347512">
              <w:rPr>
                <w:rStyle w:val="Hyperlink"/>
                <w:rFonts w:ascii="Times New Roman" w:hAnsi="Times New Roman" w:cs="Times New Roman"/>
                <w:noProof/>
              </w:rPr>
              <w:t>Figure 14 Chaotic corridor around chest room</w:t>
            </w:r>
            <w:r w:rsidR="0044108C" w:rsidRPr="00347512">
              <w:rPr>
                <w:rFonts w:ascii="Times New Roman" w:hAnsi="Times New Roman" w:cs="Times New Roman"/>
                <w:noProof/>
                <w:webHidden/>
              </w:rPr>
              <w:tab/>
            </w:r>
            <w:r w:rsidR="0044108C" w:rsidRPr="00347512">
              <w:rPr>
                <w:rFonts w:ascii="Times New Roman" w:hAnsi="Times New Roman" w:cs="Times New Roman"/>
                <w:noProof/>
                <w:webHidden/>
              </w:rPr>
              <w:fldChar w:fldCharType="begin"/>
            </w:r>
            <w:r w:rsidR="0044108C" w:rsidRPr="00347512">
              <w:rPr>
                <w:rFonts w:ascii="Times New Roman" w:hAnsi="Times New Roman" w:cs="Times New Roman"/>
                <w:noProof/>
                <w:webHidden/>
              </w:rPr>
              <w:instrText xml:space="preserve"> PAGEREF _Toc133330122 \h </w:instrText>
            </w:r>
            <w:r w:rsidR="0044108C" w:rsidRPr="00347512">
              <w:rPr>
                <w:rFonts w:ascii="Times New Roman" w:hAnsi="Times New Roman" w:cs="Times New Roman"/>
                <w:noProof/>
                <w:webHidden/>
              </w:rPr>
            </w:r>
            <w:r w:rsidR="0044108C" w:rsidRPr="00347512">
              <w:rPr>
                <w:rFonts w:ascii="Times New Roman" w:hAnsi="Times New Roman" w:cs="Times New Roman"/>
                <w:noProof/>
                <w:webHidden/>
              </w:rPr>
              <w:fldChar w:fldCharType="separate"/>
            </w:r>
            <w:r w:rsidR="0044108C" w:rsidRPr="00347512">
              <w:rPr>
                <w:rFonts w:ascii="Times New Roman" w:hAnsi="Times New Roman" w:cs="Times New Roman"/>
                <w:noProof/>
                <w:webHidden/>
              </w:rPr>
              <w:t>27</w:t>
            </w:r>
            <w:r w:rsidR="0044108C" w:rsidRPr="00347512">
              <w:rPr>
                <w:rFonts w:ascii="Times New Roman" w:hAnsi="Times New Roman" w:cs="Times New Roman"/>
                <w:noProof/>
                <w:webHidden/>
              </w:rPr>
              <w:fldChar w:fldCharType="end"/>
            </w:r>
          </w:hyperlink>
        </w:p>
        <w:p w14:paraId="57A52328" w14:textId="13145138" w:rsidR="00362651" w:rsidRPr="00347512" w:rsidRDefault="009D4400" w:rsidP="00362651">
          <w:pPr>
            <w:rPr>
              <w:rFonts w:ascii="Times New Roman" w:hAnsi="Times New Roman" w:cs="Times New Roman"/>
            </w:rPr>
          </w:pPr>
          <w:r w:rsidRPr="00347512">
            <w:rPr>
              <w:rFonts w:ascii="Times New Roman" w:hAnsi="Times New Roman" w:cs="Times New Roman"/>
              <w:b/>
              <w:bCs/>
              <w:lang w:val="en-GB"/>
            </w:rPr>
            <w:fldChar w:fldCharType="end"/>
          </w:r>
        </w:p>
      </w:sdtContent>
    </w:sdt>
    <w:p w14:paraId="4236D069" w14:textId="14753EB8" w:rsidR="007124F0" w:rsidRPr="00347512" w:rsidRDefault="00471F17" w:rsidP="00471F17">
      <w:pPr>
        <w:pStyle w:val="Heading1"/>
        <w:rPr>
          <w:rFonts w:ascii="Times New Roman" w:hAnsi="Times New Roman" w:cs="Times New Roman"/>
        </w:rPr>
      </w:pPr>
      <w:bookmarkStart w:id="0" w:name="_Toc133362342"/>
      <w:bookmarkStart w:id="1" w:name="_Toc133431068"/>
      <w:r w:rsidRPr="00347512">
        <w:rPr>
          <w:rFonts w:ascii="Times New Roman" w:hAnsi="Times New Roman" w:cs="Times New Roman"/>
        </w:rPr>
        <w:lastRenderedPageBreak/>
        <w:t xml:space="preserve">1 </w:t>
      </w:r>
      <w:r w:rsidR="007124F0" w:rsidRPr="00347512">
        <w:rPr>
          <w:rFonts w:ascii="Times New Roman" w:hAnsi="Times New Roman" w:cs="Times New Roman"/>
        </w:rPr>
        <w:t>Game Overview</w:t>
      </w:r>
      <w:bookmarkEnd w:id="0"/>
      <w:bookmarkEnd w:id="1"/>
    </w:p>
    <w:p w14:paraId="4FD817D6" w14:textId="74A2A8AD" w:rsidR="007124F0" w:rsidRPr="00347512" w:rsidRDefault="00FD1A67" w:rsidP="00FD1A67">
      <w:pPr>
        <w:pStyle w:val="Heading2"/>
        <w:rPr>
          <w:rFonts w:ascii="Times New Roman" w:hAnsi="Times New Roman" w:cs="Times New Roman"/>
        </w:rPr>
      </w:pPr>
      <w:bookmarkStart w:id="2" w:name="_Toc133362343"/>
      <w:bookmarkStart w:id="3" w:name="_Toc133431069"/>
      <w:r w:rsidRPr="00347512">
        <w:rPr>
          <w:rFonts w:ascii="Times New Roman" w:hAnsi="Times New Roman" w:cs="Times New Roman"/>
        </w:rPr>
        <w:t xml:space="preserve">1.1 </w:t>
      </w:r>
      <w:r w:rsidR="007124F0" w:rsidRPr="00347512">
        <w:rPr>
          <w:rFonts w:ascii="Times New Roman" w:hAnsi="Times New Roman" w:cs="Times New Roman"/>
        </w:rPr>
        <w:t>Game Concept</w:t>
      </w:r>
      <w:bookmarkEnd w:id="2"/>
      <w:bookmarkEnd w:id="3"/>
    </w:p>
    <w:p w14:paraId="0FDC4A25" w14:textId="37E25286" w:rsidR="008A5C50" w:rsidRPr="00347512" w:rsidRDefault="007124F0" w:rsidP="007124F0">
      <w:pPr>
        <w:rPr>
          <w:rFonts w:ascii="Times New Roman" w:hAnsi="Times New Roman" w:cs="Times New Roman"/>
        </w:rPr>
      </w:pPr>
      <w:r w:rsidRPr="00347512">
        <w:rPr>
          <w:rFonts w:ascii="Times New Roman" w:hAnsi="Times New Roman" w:cs="Times New Roman"/>
        </w:rPr>
        <w:t xml:space="preserve">The game concept of Infinite </w:t>
      </w:r>
      <w:proofErr w:type="spellStart"/>
      <w:r w:rsidRPr="00347512">
        <w:rPr>
          <w:rFonts w:ascii="Times New Roman" w:hAnsi="Times New Roman" w:cs="Times New Roman"/>
        </w:rPr>
        <w:t>Dungeoner</w:t>
      </w:r>
      <w:proofErr w:type="spellEnd"/>
      <w:r w:rsidRPr="00347512">
        <w:rPr>
          <w:rFonts w:ascii="Times New Roman" w:hAnsi="Times New Roman" w:cs="Times New Roman"/>
        </w:rPr>
        <w:t xml:space="preserve"> is a rogue-like bullet-hell top-down</w:t>
      </w:r>
      <w:r w:rsidR="00A21AE0" w:rsidRPr="00347512">
        <w:rPr>
          <w:rFonts w:ascii="Times New Roman" w:hAnsi="Times New Roman" w:cs="Times New Roman"/>
        </w:rPr>
        <w:t xml:space="preserve"> </w:t>
      </w:r>
      <w:r w:rsidRPr="00347512">
        <w:rPr>
          <w:rFonts w:ascii="Times New Roman" w:hAnsi="Times New Roman" w:cs="Times New Roman"/>
        </w:rPr>
        <w:t>(2.5D) shooter, where players can go to each room by moving up, down, left, and right. Enemies will spawn if the player enters a room for the first time, unless entering a chest room. While the player is fighting enemies, the doors of the room will be locked, and will only unlock after defeating all enemies. The door to the boss room will not open until all rooms containing enemies on current level are cleared. After defeating the boss of this level, press the Enter key to enter the next level.</w:t>
      </w:r>
    </w:p>
    <w:p w14:paraId="48479BE1" w14:textId="77777777" w:rsidR="007124F0" w:rsidRPr="00347512" w:rsidRDefault="007124F0" w:rsidP="007124F0">
      <w:pPr>
        <w:rPr>
          <w:rFonts w:ascii="Times New Roman" w:hAnsi="Times New Roman" w:cs="Times New Roman"/>
        </w:rPr>
      </w:pPr>
    </w:p>
    <w:p w14:paraId="7E33DFAD" w14:textId="77777777" w:rsidR="007124F0" w:rsidRPr="00347512" w:rsidRDefault="007124F0" w:rsidP="007124F0">
      <w:pPr>
        <w:rPr>
          <w:rFonts w:ascii="Times New Roman" w:hAnsi="Times New Roman" w:cs="Times New Roman"/>
        </w:rPr>
      </w:pPr>
      <w:r w:rsidRPr="00347512">
        <w:rPr>
          <w:rFonts w:ascii="Times New Roman" w:hAnsi="Times New Roman" w:cs="Times New Roman"/>
        </w:rPr>
        <w:t xml:space="preserve">After the player enters a room with enemies or defeats all enemies in the current room, a chest may be spawned. Defeating the boss and the chest room will definitely spawn a chest. There are three types of items that will be generated in the box, which are recovery potions, ammo, and new weapons. Recovery Potions and Ammo will restore the player's current HP and ammo of the current weapon according to the ratio displayed. </w:t>
      </w:r>
    </w:p>
    <w:p w14:paraId="2718E0FE" w14:textId="77777777" w:rsidR="007124F0" w:rsidRPr="00347512" w:rsidRDefault="007124F0" w:rsidP="007124F0">
      <w:pPr>
        <w:rPr>
          <w:rFonts w:ascii="Times New Roman" w:hAnsi="Times New Roman" w:cs="Times New Roman"/>
        </w:rPr>
      </w:pPr>
    </w:p>
    <w:p w14:paraId="007C2E8B" w14:textId="77777777" w:rsidR="007124F0" w:rsidRPr="00347512" w:rsidRDefault="007124F0" w:rsidP="007124F0">
      <w:pPr>
        <w:rPr>
          <w:rFonts w:ascii="Times New Roman" w:hAnsi="Times New Roman" w:cs="Times New Roman"/>
        </w:rPr>
      </w:pPr>
      <w:r w:rsidRPr="00347512">
        <w:rPr>
          <w:rFonts w:ascii="Times New Roman" w:hAnsi="Times New Roman" w:cs="Times New Roman"/>
        </w:rPr>
        <w:t xml:space="preserve">Players can get points from kills, and continuous kills will increase the multiplier. But if the player is attacked by an enemy, the multiplier will be reset to 1. This is designed to encourage players to dodge enemy bullets as much as possible while killing more enemies. </w:t>
      </w:r>
    </w:p>
    <w:p w14:paraId="37123BCD" w14:textId="77777777" w:rsidR="007124F0" w:rsidRPr="00347512" w:rsidRDefault="007124F0" w:rsidP="007124F0">
      <w:pPr>
        <w:rPr>
          <w:rFonts w:ascii="Times New Roman" w:hAnsi="Times New Roman" w:cs="Times New Roman"/>
        </w:rPr>
      </w:pPr>
    </w:p>
    <w:p w14:paraId="19058443" w14:textId="10F4898A" w:rsidR="007124F0" w:rsidRPr="00347512" w:rsidRDefault="007124F0" w:rsidP="007124F0">
      <w:pPr>
        <w:rPr>
          <w:rFonts w:ascii="Times New Roman" w:hAnsi="Times New Roman" w:cs="Times New Roman"/>
        </w:rPr>
      </w:pPr>
      <w:r w:rsidRPr="00347512">
        <w:rPr>
          <w:rFonts w:ascii="Times New Roman" w:hAnsi="Times New Roman" w:cs="Times New Roman"/>
        </w:rPr>
        <w:t>The game will use many free assets. There are inevitably some repetitive features or gameplay in games, but this is the situation for most games of this type. I will try to add elements that attract players as much as possible, and mix excellent features from famous games. For example, a large number of weapons with interesting appearances, dynamic difficulty feature based on the player's current state.</w:t>
      </w:r>
    </w:p>
    <w:p w14:paraId="0C40AFCD" w14:textId="51E7D6D4" w:rsidR="007124F0" w:rsidRPr="00347512" w:rsidRDefault="009B3B80" w:rsidP="00362651">
      <w:pPr>
        <w:pStyle w:val="Heading2"/>
        <w:rPr>
          <w:rFonts w:ascii="Times New Roman" w:hAnsi="Times New Roman" w:cs="Times New Roman"/>
        </w:rPr>
      </w:pPr>
      <w:bookmarkStart w:id="4" w:name="_Toc133362344"/>
      <w:bookmarkStart w:id="5" w:name="_Toc133431070"/>
      <w:r w:rsidRPr="00347512">
        <w:rPr>
          <w:rFonts w:ascii="Times New Roman" w:hAnsi="Times New Roman" w:cs="Times New Roman"/>
        </w:rPr>
        <w:t>1</w:t>
      </w:r>
      <w:r w:rsidR="007124F0" w:rsidRPr="00347512">
        <w:rPr>
          <w:rFonts w:ascii="Times New Roman" w:hAnsi="Times New Roman" w:cs="Times New Roman"/>
        </w:rPr>
        <w:t>.2 Genre</w:t>
      </w:r>
      <w:bookmarkEnd w:id="4"/>
      <w:bookmarkEnd w:id="5"/>
    </w:p>
    <w:p w14:paraId="328ACFDE" w14:textId="77777777" w:rsidR="007124F0" w:rsidRPr="00347512" w:rsidRDefault="007124F0" w:rsidP="007124F0">
      <w:pPr>
        <w:rPr>
          <w:rFonts w:ascii="Times New Roman" w:hAnsi="Times New Roman" w:cs="Times New Roman"/>
        </w:rPr>
      </w:pPr>
      <w:r w:rsidRPr="00347512">
        <w:rPr>
          <w:rFonts w:ascii="Times New Roman" w:hAnsi="Times New Roman" w:cs="Times New Roman"/>
        </w:rPr>
        <w:t>(1) Role Playing, (2) Roguelike, (3) Single Player, (4) Offline, (5) Bullet hell, (6) Top-down perspective. (7) Shooter</w:t>
      </w:r>
    </w:p>
    <w:p w14:paraId="3A47A523" w14:textId="3C7D07FD" w:rsidR="007124F0" w:rsidRPr="00347512" w:rsidRDefault="009B3B80" w:rsidP="00362651">
      <w:pPr>
        <w:pStyle w:val="Heading2"/>
        <w:rPr>
          <w:rFonts w:ascii="Times New Roman" w:hAnsi="Times New Roman" w:cs="Times New Roman"/>
        </w:rPr>
      </w:pPr>
      <w:bookmarkStart w:id="6" w:name="_Toc133362345"/>
      <w:bookmarkStart w:id="7" w:name="_Toc133431071"/>
      <w:r w:rsidRPr="00347512">
        <w:rPr>
          <w:rFonts w:ascii="Times New Roman" w:hAnsi="Times New Roman" w:cs="Times New Roman"/>
        </w:rPr>
        <w:t>1</w:t>
      </w:r>
      <w:r w:rsidR="007124F0" w:rsidRPr="00347512">
        <w:rPr>
          <w:rFonts w:ascii="Times New Roman" w:hAnsi="Times New Roman" w:cs="Times New Roman"/>
        </w:rPr>
        <w:t>.3 Target Audience</w:t>
      </w:r>
      <w:bookmarkEnd w:id="6"/>
      <w:bookmarkEnd w:id="7"/>
    </w:p>
    <w:p w14:paraId="5FBD6017" w14:textId="675276A1" w:rsidR="007124F0" w:rsidRPr="00347512" w:rsidRDefault="007124F0" w:rsidP="007124F0">
      <w:pPr>
        <w:rPr>
          <w:rFonts w:ascii="Times New Roman" w:hAnsi="Times New Roman" w:cs="Times New Roman"/>
        </w:rPr>
      </w:pPr>
      <w:r w:rsidRPr="00347512">
        <w:rPr>
          <w:rFonts w:ascii="Times New Roman" w:hAnsi="Times New Roman" w:cs="Times New Roman"/>
        </w:rPr>
        <w:t>Everyone 10+ (some violence included in the game). The game contains a variety of game elements, I think players who like rogue-like or dungeon exploration games will be attracted.  The game is difficult to get started due to the bullet-hell element. Combined with score leaderboard system, some experienced players who seek difficulty may also be attracted.</w:t>
      </w:r>
    </w:p>
    <w:p w14:paraId="01A40C7C" w14:textId="0AB9AF3C" w:rsidR="007124F0" w:rsidRPr="00347512" w:rsidRDefault="009B3B80" w:rsidP="00362651">
      <w:pPr>
        <w:pStyle w:val="Heading2"/>
        <w:rPr>
          <w:rFonts w:ascii="Times New Roman" w:hAnsi="Times New Roman" w:cs="Times New Roman"/>
        </w:rPr>
      </w:pPr>
      <w:bookmarkStart w:id="8" w:name="_Toc133362346"/>
      <w:bookmarkStart w:id="9" w:name="_Toc133431072"/>
      <w:r w:rsidRPr="00347512">
        <w:rPr>
          <w:rFonts w:ascii="Times New Roman" w:hAnsi="Times New Roman" w:cs="Times New Roman"/>
        </w:rPr>
        <w:lastRenderedPageBreak/>
        <w:t>1</w:t>
      </w:r>
      <w:r w:rsidR="007124F0" w:rsidRPr="00347512">
        <w:rPr>
          <w:rFonts w:ascii="Times New Roman" w:hAnsi="Times New Roman" w:cs="Times New Roman"/>
        </w:rPr>
        <w:t>.4 Game Flow Summary</w:t>
      </w:r>
      <w:bookmarkEnd w:id="8"/>
      <w:bookmarkEnd w:id="9"/>
    </w:p>
    <w:p w14:paraId="5E4EBA4E" w14:textId="5BB59664" w:rsidR="007124F0" w:rsidRPr="00347512" w:rsidRDefault="007124F0" w:rsidP="007124F0">
      <w:pPr>
        <w:rPr>
          <w:rFonts w:ascii="Times New Roman" w:hAnsi="Times New Roman" w:cs="Times New Roman"/>
        </w:rPr>
      </w:pPr>
      <w:r w:rsidRPr="00347512">
        <w:rPr>
          <w:rFonts w:ascii="Times New Roman" w:hAnsi="Times New Roman" w:cs="Times New Roman"/>
        </w:rPr>
        <w:t>The main menu will be displayed at the beginning of the game. Players can select to “Start New Game”, “Enter their name”, “Select characters”, “Read Instructions”, “Check High Scores” there. In the game, players need to defeat all the enemies in each room, and then defeat the level boss. During the adventure process, they can find new weapons and supplies. After defeating the boss, they can move to the next level.</w:t>
      </w:r>
    </w:p>
    <w:p w14:paraId="6057530B" w14:textId="40106283" w:rsidR="007124F0" w:rsidRPr="00347512" w:rsidRDefault="009B3B80" w:rsidP="00362651">
      <w:pPr>
        <w:pStyle w:val="Heading2"/>
        <w:rPr>
          <w:rFonts w:ascii="Times New Roman" w:hAnsi="Times New Roman" w:cs="Times New Roman"/>
        </w:rPr>
      </w:pPr>
      <w:bookmarkStart w:id="10" w:name="_Toc133362347"/>
      <w:bookmarkStart w:id="11" w:name="_Toc133431073"/>
      <w:r w:rsidRPr="00347512">
        <w:rPr>
          <w:rFonts w:ascii="Times New Roman" w:hAnsi="Times New Roman" w:cs="Times New Roman"/>
        </w:rPr>
        <w:t>1</w:t>
      </w:r>
      <w:r w:rsidR="007124F0" w:rsidRPr="00347512">
        <w:rPr>
          <w:rFonts w:ascii="Times New Roman" w:hAnsi="Times New Roman" w:cs="Times New Roman"/>
        </w:rPr>
        <w:t>.5 Look and Feel</w:t>
      </w:r>
      <w:bookmarkEnd w:id="10"/>
      <w:bookmarkEnd w:id="11"/>
    </w:p>
    <w:p w14:paraId="22140760" w14:textId="67F7CAFC" w:rsidR="007124F0" w:rsidRPr="00347512" w:rsidRDefault="007124F0" w:rsidP="007124F0">
      <w:pPr>
        <w:rPr>
          <w:rFonts w:ascii="Times New Roman" w:hAnsi="Times New Roman" w:cs="Times New Roman"/>
        </w:rPr>
      </w:pPr>
      <w:r w:rsidRPr="00347512">
        <w:rPr>
          <w:rFonts w:ascii="Times New Roman" w:hAnsi="Times New Roman" w:cs="Times New Roman"/>
        </w:rPr>
        <w:t xml:space="preserve">This is a top-down game, which means it’s a 2D game that provides </w:t>
      </w:r>
      <w:proofErr w:type="spellStart"/>
      <w:proofErr w:type="gramStart"/>
      <w:r w:rsidRPr="00347512">
        <w:rPr>
          <w:rFonts w:ascii="Times New Roman" w:hAnsi="Times New Roman" w:cs="Times New Roman"/>
        </w:rPr>
        <w:t>a</w:t>
      </w:r>
      <w:proofErr w:type="spellEnd"/>
      <w:proofErr w:type="gramEnd"/>
      <w:r w:rsidRPr="00347512">
        <w:rPr>
          <w:rFonts w:ascii="Times New Roman" w:hAnsi="Times New Roman" w:cs="Times New Roman"/>
        </w:rPr>
        <w:t xml:space="preserve"> overhead or bird’s-eye view of the action. This is a good way to create a 3D feel in a 2D game. Due to the limited quantity and quality of art materials, the game will look and feel like a 00s game. In general, the game will be similar to “Enter the </w:t>
      </w:r>
      <w:proofErr w:type="spellStart"/>
      <w:r w:rsidRPr="00347512">
        <w:rPr>
          <w:rFonts w:ascii="Times New Roman" w:hAnsi="Times New Roman" w:cs="Times New Roman"/>
        </w:rPr>
        <w:t>gungeon</w:t>
      </w:r>
      <w:proofErr w:type="spellEnd"/>
      <w:r w:rsidRPr="00347512">
        <w:rPr>
          <w:rFonts w:ascii="Times New Roman" w:hAnsi="Times New Roman" w:cs="Times New Roman"/>
        </w:rPr>
        <w:t>”, “The Binding of Isaac”, “Soul Knight”.</w:t>
      </w:r>
      <w:r w:rsidR="001D55D6" w:rsidRPr="00347512">
        <w:rPr>
          <w:rFonts w:ascii="Times New Roman" w:hAnsi="Times New Roman" w:cs="Times New Roman"/>
        </w:rPr>
        <w:t xml:space="preserve"> </w:t>
      </w:r>
      <w:sdt>
        <w:sdtPr>
          <w:rPr>
            <w:rFonts w:ascii="Times New Roman" w:hAnsi="Times New Roman" w:cs="Times New Roman"/>
          </w:rPr>
          <w:id w:val="-1113209450"/>
          <w:citation/>
        </w:sdtPr>
        <w:sdtContent>
          <w:r w:rsidR="003027B1" w:rsidRPr="00347512">
            <w:rPr>
              <w:rFonts w:ascii="Times New Roman" w:hAnsi="Times New Roman" w:cs="Times New Roman"/>
            </w:rPr>
            <w:fldChar w:fldCharType="begin"/>
          </w:r>
          <w:r w:rsidR="00EA4898" w:rsidRPr="00347512">
            <w:rPr>
              <w:rFonts w:ascii="Times New Roman" w:hAnsi="Times New Roman" w:cs="Times New Roman"/>
            </w:rPr>
            <w:instrText xml:space="preserve">CITATION XoL23 \l 2052 </w:instrText>
          </w:r>
          <w:r w:rsidR="003027B1" w:rsidRPr="00347512">
            <w:rPr>
              <w:rFonts w:ascii="Times New Roman" w:hAnsi="Times New Roman" w:cs="Times New Roman"/>
            </w:rPr>
            <w:fldChar w:fldCharType="separate"/>
          </w:r>
          <w:r w:rsidR="00DE07BC" w:rsidRPr="00347512">
            <w:rPr>
              <w:rFonts w:ascii="Times New Roman" w:hAnsi="Times New Roman" w:cs="Times New Roman"/>
              <w:noProof/>
            </w:rPr>
            <w:t>(XoLo921, 2023)</w:t>
          </w:r>
          <w:r w:rsidR="003027B1" w:rsidRPr="00347512">
            <w:rPr>
              <w:rFonts w:ascii="Times New Roman" w:hAnsi="Times New Roman" w:cs="Times New Roman"/>
            </w:rPr>
            <w:fldChar w:fldCharType="end"/>
          </w:r>
        </w:sdtContent>
      </w:sdt>
    </w:p>
    <w:p w14:paraId="16FEF0B8" w14:textId="4AEA3410" w:rsidR="007124F0" w:rsidRPr="00347512" w:rsidRDefault="009B3B80" w:rsidP="00362651">
      <w:pPr>
        <w:pStyle w:val="Heading2"/>
        <w:rPr>
          <w:rFonts w:ascii="Times New Roman" w:hAnsi="Times New Roman" w:cs="Times New Roman"/>
        </w:rPr>
      </w:pPr>
      <w:bookmarkStart w:id="12" w:name="_Toc133362348"/>
      <w:bookmarkStart w:id="13" w:name="_Toc133431074"/>
      <w:r w:rsidRPr="00347512">
        <w:rPr>
          <w:rFonts w:ascii="Times New Roman" w:hAnsi="Times New Roman" w:cs="Times New Roman"/>
        </w:rPr>
        <w:t>1</w:t>
      </w:r>
      <w:r w:rsidR="007124F0" w:rsidRPr="00347512">
        <w:rPr>
          <w:rFonts w:ascii="Times New Roman" w:hAnsi="Times New Roman" w:cs="Times New Roman"/>
        </w:rPr>
        <w:t>.6 Project Scope</w:t>
      </w:r>
      <w:bookmarkEnd w:id="12"/>
      <w:bookmarkEnd w:id="13"/>
    </w:p>
    <w:p w14:paraId="6262E8CD" w14:textId="3C306E3C" w:rsidR="007124F0" w:rsidRPr="00347512" w:rsidRDefault="009B3B80" w:rsidP="00362651">
      <w:pPr>
        <w:pStyle w:val="Heading3"/>
        <w:rPr>
          <w:rFonts w:ascii="Times New Roman" w:hAnsi="Times New Roman" w:cs="Times New Roman"/>
        </w:rPr>
      </w:pPr>
      <w:bookmarkStart w:id="14" w:name="_Toc133362349"/>
      <w:bookmarkStart w:id="15" w:name="_Toc133431075"/>
      <w:r w:rsidRPr="00347512">
        <w:rPr>
          <w:rFonts w:ascii="Times New Roman" w:hAnsi="Times New Roman" w:cs="Times New Roman"/>
        </w:rPr>
        <w:t>1</w:t>
      </w:r>
      <w:r w:rsidR="007124F0" w:rsidRPr="00347512">
        <w:rPr>
          <w:rFonts w:ascii="Times New Roman" w:hAnsi="Times New Roman" w:cs="Times New Roman"/>
        </w:rPr>
        <w:t>.6.1 Number of Levels</w:t>
      </w:r>
      <w:bookmarkEnd w:id="14"/>
      <w:bookmarkEnd w:id="15"/>
    </w:p>
    <w:p w14:paraId="34881C92" w14:textId="33B7C534" w:rsidR="007124F0" w:rsidRPr="00347512" w:rsidRDefault="007124F0" w:rsidP="007124F0">
      <w:pPr>
        <w:rPr>
          <w:rFonts w:ascii="Times New Roman" w:hAnsi="Times New Roman" w:cs="Times New Roman"/>
        </w:rPr>
      </w:pPr>
      <w:r w:rsidRPr="00347512">
        <w:rPr>
          <w:rFonts w:ascii="Times New Roman" w:hAnsi="Times New Roman" w:cs="Times New Roman"/>
        </w:rPr>
        <w:t>There are a total of 6 levels in the game, and the difficulty will gradually increase. The number of monsters in each room will be more, the HP of monsters will be higher, and the weapons used by monsters will be more powerful. The room styles of the first three levels and the last three levels are the same.</w:t>
      </w:r>
    </w:p>
    <w:p w14:paraId="2C152672" w14:textId="424999C5" w:rsidR="007124F0" w:rsidRPr="00347512" w:rsidRDefault="009B3B80" w:rsidP="00362651">
      <w:pPr>
        <w:pStyle w:val="Heading3"/>
        <w:rPr>
          <w:rFonts w:ascii="Times New Roman" w:hAnsi="Times New Roman" w:cs="Times New Roman"/>
        </w:rPr>
      </w:pPr>
      <w:bookmarkStart w:id="16" w:name="_Toc133362350"/>
      <w:bookmarkStart w:id="17" w:name="_Toc133431076"/>
      <w:r w:rsidRPr="00347512">
        <w:rPr>
          <w:rFonts w:ascii="Times New Roman" w:hAnsi="Times New Roman" w:cs="Times New Roman"/>
        </w:rPr>
        <w:t>1</w:t>
      </w:r>
      <w:r w:rsidR="007124F0" w:rsidRPr="00347512">
        <w:rPr>
          <w:rFonts w:ascii="Times New Roman" w:hAnsi="Times New Roman" w:cs="Times New Roman"/>
        </w:rPr>
        <w:t>.6.2 Number of Locations</w:t>
      </w:r>
      <w:bookmarkEnd w:id="16"/>
      <w:bookmarkEnd w:id="17"/>
    </w:p>
    <w:p w14:paraId="65415F5C" w14:textId="1CFE5A9F" w:rsidR="00A87C64" w:rsidRPr="00347512" w:rsidRDefault="00A87C64" w:rsidP="00A87C64">
      <w:pPr>
        <w:rPr>
          <w:rFonts w:ascii="Times New Roman" w:hAnsi="Times New Roman" w:cs="Times New Roman"/>
        </w:rPr>
      </w:pPr>
      <w:r w:rsidRPr="00347512">
        <w:rPr>
          <w:rFonts w:ascii="Times New Roman" w:hAnsi="Times New Roman" w:cs="Times New Roman"/>
        </w:rPr>
        <w:t>Locations will be procedurally randomly generated based on their characteristics and make up the map for each level.</w:t>
      </w:r>
    </w:p>
    <w:p w14:paraId="64E739AF" w14:textId="77777777" w:rsidR="00A87C64" w:rsidRPr="00347512" w:rsidRDefault="00A87C64" w:rsidP="00A87C64">
      <w:pPr>
        <w:rPr>
          <w:rFonts w:ascii="Times New Roman" w:hAnsi="Times New Roman" w:cs="Times New Roman"/>
        </w:rPr>
      </w:pPr>
    </w:p>
    <w:p w14:paraId="1079E303" w14:textId="323D372E" w:rsidR="00A87C64" w:rsidRPr="00347512" w:rsidRDefault="00A87C64" w:rsidP="00A87C64">
      <w:pPr>
        <w:rPr>
          <w:rFonts w:ascii="Times New Roman" w:hAnsi="Times New Roman" w:cs="Times New Roman"/>
        </w:rPr>
      </w:pPr>
      <w:r w:rsidRPr="00347512">
        <w:rPr>
          <w:rFonts w:ascii="Times New Roman" w:hAnsi="Times New Roman" w:cs="Times New Roman"/>
        </w:rPr>
        <w:t>As the level increases, the size of the map will also increase, which is intuitively reflected in the increase in the number of rooms that must pass from the starting point of each level to the level boss room.</w:t>
      </w:r>
    </w:p>
    <w:p w14:paraId="3B528901" w14:textId="77777777" w:rsidR="00766A92" w:rsidRPr="00347512" w:rsidRDefault="00A87C64" w:rsidP="00766A92">
      <w:pPr>
        <w:keepNext/>
        <w:jc w:val="center"/>
        <w:rPr>
          <w:rFonts w:ascii="Times New Roman" w:hAnsi="Times New Roman" w:cs="Times New Roman"/>
        </w:rPr>
      </w:pPr>
      <w:r w:rsidRPr="00347512">
        <w:rPr>
          <w:rFonts w:ascii="Times New Roman" w:hAnsi="Times New Roman" w:cs="Times New Roman"/>
          <w:noProof/>
        </w:rPr>
        <w:lastRenderedPageBreak/>
        <w:drawing>
          <wp:inline distT="0" distB="0" distL="0" distR="0" wp14:anchorId="3287D957" wp14:editId="04C26F87">
            <wp:extent cx="5274310" cy="2719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9070"/>
                    </a:xfrm>
                    <a:prstGeom prst="rect">
                      <a:avLst/>
                    </a:prstGeom>
                  </pic:spPr>
                </pic:pic>
              </a:graphicData>
            </a:graphic>
          </wp:inline>
        </w:drawing>
      </w:r>
    </w:p>
    <w:p w14:paraId="2C504FEB" w14:textId="2C889E74" w:rsidR="00A87C64" w:rsidRPr="00347512" w:rsidRDefault="00766A92" w:rsidP="00766A92">
      <w:pPr>
        <w:pStyle w:val="Caption"/>
        <w:jc w:val="center"/>
        <w:rPr>
          <w:rFonts w:ascii="Times New Roman" w:hAnsi="Times New Roman" w:cs="Times New Roman"/>
        </w:rPr>
      </w:pPr>
      <w:bookmarkStart w:id="18" w:name="_Toc133330109"/>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1</w:t>
      </w:r>
      <w:r w:rsidRPr="00347512">
        <w:rPr>
          <w:rFonts w:ascii="Times New Roman" w:hAnsi="Times New Roman" w:cs="Times New Roman"/>
          <w:noProof/>
        </w:rPr>
        <w:fldChar w:fldCharType="end"/>
      </w:r>
      <w:r w:rsidRPr="00347512">
        <w:rPr>
          <w:rFonts w:ascii="Times New Roman" w:hAnsi="Times New Roman" w:cs="Times New Roman"/>
        </w:rPr>
        <w:t xml:space="preserve"> Logical Model of Maps</w:t>
      </w:r>
      <w:bookmarkEnd w:id="18"/>
    </w:p>
    <w:p w14:paraId="3D9195EE" w14:textId="01DE9AE4" w:rsidR="003B59AA" w:rsidRPr="00347512" w:rsidRDefault="00A87C64"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 xml:space="preserve">Entrance: The start </w:t>
      </w:r>
      <w:proofErr w:type="gramStart"/>
      <w:r w:rsidRPr="00347512">
        <w:rPr>
          <w:rFonts w:ascii="Times New Roman" w:hAnsi="Times New Roman" w:cs="Times New Roman"/>
        </w:rPr>
        <w:t>point</w:t>
      </w:r>
      <w:proofErr w:type="gramEnd"/>
      <w:r w:rsidRPr="00347512">
        <w:rPr>
          <w:rFonts w:ascii="Times New Roman" w:hAnsi="Times New Roman" w:cs="Times New Roman"/>
        </w:rPr>
        <w:t xml:space="preserve"> for each level. The player always stands in the center of the entrance whenever they start a new level.</w:t>
      </w:r>
    </w:p>
    <w:p w14:paraId="5ED43F47" w14:textId="77777777" w:rsidR="00A87C64" w:rsidRPr="00347512" w:rsidRDefault="00A87C64"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Corridor: The corridor connects two rooms, no enemies and chests will be generated in the corridor</w:t>
      </w:r>
    </w:p>
    <w:p w14:paraId="4EF99778" w14:textId="6EBCFB27" w:rsidR="00A87C64" w:rsidRPr="00347512" w:rsidRDefault="00A87C64"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 xml:space="preserve">Small Room: </w:t>
      </w:r>
      <w:r w:rsidR="003B59AA" w:rsidRPr="00347512">
        <w:rPr>
          <w:rFonts w:ascii="Times New Roman" w:hAnsi="Times New Roman" w:cs="Times New Roman"/>
        </w:rPr>
        <w:t>Small number of total enemies, small number of concurrent enemies, large spawn interval, low chest spawn rate.</w:t>
      </w:r>
    </w:p>
    <w:p w14:paraId="71085DE5" w14:textId="7D6EF129" w:rsidR="00A87C64" w:rsidRPr="00347512" w:rsidRDefault="00A87C64"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Medium Room</w:t>
      </w:r>
      <w:r w:rsidR="003B59AA" w:rsidRPr="00347512">
        <w:rPr>
          <w:rFonts w:ascii="Times New Roman" w:hAnsi="Times New Roman" w:cs="Times New Roman"/>
        </w:rPr>
        <w:t>: Medium number of total enemies, medium number of concurrent enemies, medium spawn interval, medium chest spawn rate.</w:t>
      </w:r>
    </w:p>
    <w:p w14:paraId="0A031E86" w14:textId="0061C87B" w:rsidR="00A87C64" w:rsidRPr="00347512" w:rsidRDefault="00A87C64"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Large Room</w:t>
      </w:r>
      <w:r w:rsidR="003B59AA" w:rsidRPr="00347512">
        <w:rPr>
          <w:rFonts w:ascii="Times New Roman" w:hAnsi="Times New Roman" w:cs="Times New Roman"/>
        </w:rPr>
        <w:t>: Large number of total enemies, large number of concurrent enemies, small spawn interval, high chest spawn rate.</w:t>
      </w:r>
    </w:p>
    <w:p w14:paraId="4CEAF88C" w14:textId="329F1D49" w:rsidR="00A87C64" w:rsidRPr="00347512" w:rsidRDefault="003B59AA"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Boss</w:t>
      </w:r>
      <w:r w:rsidR="00A87C64" w:rsidRPr="00347512">
        <w:rPr>
          <w:rFonts w:ascii="Times New Roman" w:hAnsi="Times New Roman" w:cs="Times New Roman"/>
        </w:rPr>
        <w:t xml:space="preserve"> Room</w:t>
      </w:r>
      <w:r w:rsidRPr="00347512">
        <w:rPr>
          <w:rFonts w:ascii="Times New Roman" w:hAnsi="Times New Roman" w:cs="Times New Roman"/>
        </w:rPr>
        <w:t xml:space="preserve">: </w:t>
      </w:r>
      <w:r w:rsidR="00FF14B5" w:rsidRPr="00347512">
        <w:rPr>
          <w:rFonts w:ascii="Times New Roman" w:hAnsi="Times New Roman" w:cs="Times New Roman"/>
        </w:rPr>
        <w:t xml:space="preserve">Generate different numbers and types of </w:t>
      </w:r>
      <w:proofErr w:type="gramStart"/>
      <w:r w:rsidR="00FF14B5" w:rsidRPr="00347512">
        <w:rPr>
          <w:rFonts w:ascii="Times New Roman" w:hAnsi="Times New Roman" w:cs="Times New Roman"/>
        </w:rPr>
        <w:t>BOSS</w:t>
      </w:r>
      <w:proofErr w:type="gramEnd"/>
      <w:r w:rsidR="00FF14B5" w:rsidRPr="00347512">
        <w:rPr>
          <w:rFonts w:ascii="Times New Roman" w:hAnsi="Times New Roman" w:cs="Times New Roman"/>
        </w:rPr>
        <w:t xml:space="preserve"> based on the current number of levels. A chest will always be generated and must contain recovery potions, ammo, and new weapon.</w:t>
      </w:r>
    </w:p>
    <w:p w14:paraId="2222163B" w14:textId="3A86E142" w:rsidR="00A87C64" w:rsidRPr="00347512" w:rsidRDefault="00A87C64" w:rsidP="002376BF">
      <w:pPr>
        <w:pStyle w:val="ListParagraph"/>
        <w:numPr>
          <w:ilvl w:val="0"/>
          <w:numId w:val="6"/>
        </w:numPr>
        <w:ind w:firstLineChars="0"/>
        <w:rPr>
          <w:rFonts w:ascii="Times New Roman" w:hAnsi="Times New Roman" w:cs="Times New Roman"/>
        </w:rPr>
      </w:pPr>
      <w:r w:rsidRPr="00347512">
        <w:rPr>
          <w:rFonts w:ascii="Times New Roman" w:hAnsi="Times New Roman" w:cs="Times New Roman"/>
        </w:rPr>
        <w:t>Chest Room</w:t>
      </w:r>
      <w:r w:rsidR="003B59AA" w:rsidRPr="00347512">
        <w:rPr>
          <w:rFonts w:ascii="Times New Roman" w:hAnsi="Times New Roman" w:cs="Times New Roman"/>
        </w:rPr>
        <w:t>: A chest will always be generated, including at least two of recovery potions, ammo, and new weapon.</w:t>
      </w:r>
    </w:p>
    <w:p w14:paraId="1DA0CC14" w14:textId="4D1C82A9" w:rsidR="007124F0" w:rsidRPr="00347512" w:rsidRDefault="009B3B80" w:rsidP="00362651">
      <w:pPr>
        <w:pStyle w:val="Heading3"/>
        <w:rPr>
          <w:rFonts w:ascii="Times New Roman" w:hAnsi="Times New Roman" w:cs="Times New Roman"/>
        </w:rPr>
      </w:pPr>
      <w:bookmarkStart w:id="19" w:name="_Toc133362351"/>
      <w:bookmarkStart w:id="20" w:name="_Toc133431077"/>
      <w:r w:rsidRPr="00347512">
        <w:rPr>
          <w:rFonts w:ascii="Times New Roman" w:hAnsi="Times New Roman" w:cs="Times New Roman"/>
        </w:rPr>
        <w:t>1</w:t>
      </w:r>
      <w:r w:rsidR="007124F0" w:rsidRPr="00347512">
        <w:rPr>
          <w:rFonts w:ascii="Times New Roman" w:hAnsi="Times New Roman" w:cs="Times New Roman"/>
        </w:rPr>
        <w:t>.6.3 Number of Weapons</w:t>
      </w:r>
      <w:bookmarkEnd w:id="19"/>
      <w:bookmarkEnd w:id="20"/>
    </w:p>
    <w:p w14:paraId="0856A22D" w14:textId="34327E74" w:rsidR="00FF14B5" w:rsidRPr="00347512" w:rsidRDefault="0044108C" w:rsidP="00FF14B5">
      <w:pPr>
        <w:rPr>
          <w:rFonts w:ascii="Times New Roman" w:hAnsi="Times New Roman" w:cs="Times New Roman"/>
        </w:rPr>
      </w:pPr>
      <w:r w:rsidRPr="00347512">
        <w:rPr>
          <w:rFonts w:ascii="Times New Roman" w:hAnsi="Times New Roman" w:cs="Times New Roman"/>
        </w:rPr>
        <w:t>27</w:t>
      </w:r>
      <w:r w:rsidR="00FF14B5" w:rsidRPr="00347512">
        <w:rPr>
          <w:rFonts w:ascii="Times New Roman" w:hAnsi="Times New Roman" w:cs="Times New Roman"/>
        </w:rPr>
        <w:t xml:space="preserve"> player weapons and 8 enemy weapons have been implemented. Currently, player weapons include Sniper, MP7, Laser Blaster, Pistol, Revolver, Shotgun, Rocket Launcher, QBZ, Laser Pistol. In addition to the above-mentioned conventional firearms, enemy weapons also have staffs and mag</w:t>
      </w:r>
      <w:r w:rsidR="00534666" w:rsidRPr="00347512">
        <w:rPr>
          <w:rFonts w:ascii="Times New Roman" w:hAnsi="Times New Roman" w:cs="Times New Roman"/>
        </w:rPr>
        <w:t>ic</w:t>
      </w:r>
      <w:r w:rsidR="00FF14B5" w:rsidRPr="00347512">
        <w:rPr>
          <w:rFonts w:ascii="Times New Roman" w:hAnsi="Times New Roman" w:cs="Times New Roman"/>
        </w:rPr>
        <w:t xml:space="preserve"> that fire a large number of bullets at once, which is the embodiment of bullet hell.</w:t>
      </w:r>
    </w:p>
    <w:p w14:paraId="4EB69311" w14:textId="362C8F6C" w:rsidR="007124F0" w:rsidRPr="00347512" w:rsidRDefault="009B3B80" w:rsidP="00362651">
      <w:pPr>
        <w:pStyle w:val="Heading3"/>
        <w:rPr>
          <w:rFonts w:ascii="Times New Roman" w:hAnsi="Times New Roman" w:cs="Times New Roman"/>
        </w:rPr>
      </w:pPr>
      <w:bookmarkStart w:id="21" w:name="_Toc133362352"/>
      <w:bookmarkStart w:id="22" w:name="_Toc133431078"/>
      <w:r w:rsidRPr="00347512">
        <w:rPr>
          <w:rFonts w:ascii="Times New Roman" w:hAnsi="Times New Roman" w:cs="Times New Roman"/>
        </w:rPr>
        <w:t>1</w:t>
      </w:r>
      <w:r w:rsidR="007124F0" w:rsidRPr="00347512">
        <w:rPr>
          <w:rFonts w:ascii="Times New Roman" w:hAnsi="Times New Roman" w:cs="Times New Roman"/>
        </w:rPr>
        <w:t>.6.4 Number of Enemies</w:t>
      </w:r>
      <w:bookmarkEnd w:id="21"/>
      <w:bookmarkEnd w:id="22"/>
    </w:p>
    <w:p w14:paraId="24640F5A" w14:textId="75C3D9FD" w:rsidR="00FF14B5" w:rsidRPr="00347512" w:rsidRDefault="00FF14B5" w:rsidP="007124F0">
      <w:pPr>
        <w:rPr>
          <w:rFonts w:ascii="Times New Roman" w:hAnsi="Times New Roman" w:cs="Times New Roman"/>
        </w:rPr>
      </w:pPr>
      <w:r w:rsidRPr="00347512">
        <w:rPr>
          <w:rFonts w:ascii="Times New Roman" w:hAnsi="Times New Roman" w:cs="Times New Roman"/>
        </w:rPr>
        <w:t>There are a total of 16 types of enemies in the game, 6 of which are bosses.</w:t>
      </w:r>
    </w:p>
    <w:p w14:paraId="3F7FC546" w14:textId="14361CD2" w:rsidR="00FF14B5" w:rsidRPr="00347512" w:rsidRDefault="00FF14B5" w:rsidP="007124F0">
      <w:pPr>
        <w:rPr>
          <w:rFonts w:ascii="Times New Roman" w:hAnsi="Times New Roman" w:cs="Times New Roman"/>
        </w:rPr>
      </w:pPr>
      <w:r w:rsidRPr="00347512">
        <w:rPr>
          <w:rFonts w:ascii="Times New Roman" w:hAnsi="Times New Roman" w:cs="Times New Roman"/>
        </w:rPr>
        <w:t>Common enemies are:</w:t>
      </w:r>
    </w:p>
    <w:p w14:paraId="7AFC7043" w14:textId="671C8B46" w:rsidR="00FF14B5" w:rsidRPr="00347512" w:rsidRDefault="00FF14B5" w:rsidP="00A55A40">
      <w:pPr>
        <w:pStyle w:val="ListParagraph"/>
        <w:numPr>
          <w:ilvl w:val="0"/>
          <w:numId w:val="28"/>
        </w:numPr>
        <w:ind w:firstLineChars="0"/>
        <w:rPr>
          <w:rFonts w:ascii="Times New Roman" w:hAnsi="Times New Roman" w:cs="Times New Roman"/>
        </w:rPr>
      </w:pPr>
      <w:proofErr w:type="spellStart"/>
      <w:r w:rsidRPr="00347512">
        <w:rPr>
          <w:rFonts w:ascii="Times New Roman" w:hAnsi="Times New Roman" w:cs="Times New Roman"/>
        </w:rPr>
        <w:t>Grimonk</w:t>
      </w:r>
      <w:proofErr w:type="spellEnd"/>
      <w:r w:rsidR="00534666" w:rsidRPr="00347512">
        <w:rPr>
          <w:rFonts w:ascii="Times New Roman" w:hAnsi="Times New Roman" w:cs="Times New Roman"/>
        </w:rPr>
        <w:t>: Masked enem</w:t>
      </w:r>
      <w:r w:rsidR="00B94099" w:rsidRPr="00347512">
        <w:rPr>
          <w:rFonts w:ascii="Times New Roman" w:hAnsi="Times New Roman" w:cs="Times New Roman"/>
        </w:rPr>
        <w:t>y</w:t>
      </w:r>
      <w:r w:rsidR="00534666" w:rsidRPr="00347512">
        <w:rPr>
          <w:rFonts w:ascii="Times New Roman" w:hAnsi="Times New Roman" w:cs="Times New Roman"/>
        </w:rPr>
        <w:t xml:space="preserve"> with QBZ that look like ghosts and only appear in the last three </w:t>
      </w:r>
      <w:r w:rsidR="00534666" w:rsidRPr="00347512">
        <w:rPr>
          <w:rFonts w:ascii="Times New Roman" w:hAnsi="Times New Roman" w:cs="Times New Roman"/>
        </w:rPr>
        <w:lastRenderedPageBreak/>
        <w:t>floors.</w:t>
      </w:r>
    </w:p>
    <w:p w14:paraId="700A1915" w14:textId="09FFD966"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Blue Medusa</w:t>
      </w:r>
      <w:r w:rsidR="00534666" w:rsidRPr="00347512">
        <w:rPr>
          <w:rFonts w:ascii="Times New Roman" w:hAnsi="Times New Roman" w:cs="Times New Roman"/>
        </w:rPr>
        <w:t>: Blue variety of Medusa, use magic to cast snake-shaped and star-shaped bullets, appear in the last three levels.</w:t>
      </w:r>
    </w:p>
    <w:p w14:paraId="4767ABB5" w14:textId="67EC9B10"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Green Medusa</w:t>
      </w:r>
      <w:r w:rsidR="00534666" w:rsidRPr="00347512">
        <w:rPr>
          <w:rFonts w:ascii="Times New Roman" w:hAnsi="Times New Roman" w:cs="Times New Roman"/>
        </w:rPr>
        <w:t>: Green variety of Medusa, don’t use any weapons, damage by contact, appear in every level.</w:t>
      </w:r>
    </w:p>
    <w:p w14:paraId="397678D7" w14:textId="51202FDF"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Red Medusa</w:t>
      </w:r>
      <w:r w:rsidR="00534666" w:rsidRPr="00347512">
        <w:rPr>
          <w:rFonts w:ascii="Times New Roman" w:hAnsi="Times New Roman" w:cs="Times New Roman"/>
        </w:rPr>
        <w:t xml:space="preserve">: Red variety of Medusa, use magic to cast snake-shaped and star-shaped bullets, </w:t>
      </w:r>
      <w:r w:rsidR="00B94099" w:rsidRPr="00347512">
        <w:rPr>
          <w:rFonts w:ascii="Times New Roman" w:hAnsi="Times New Roman" w:cs="Times New Roman"/>
        </w:rPr>
        <w:t xml:space="preserve">only doesn’t </w:t>
      </w:r>
      <w:r w:rsidR="00534666" w:rsidRPr="00347512">
        <w:rPr>
          <w:rFonts w:ascii="Times New Roman" w:hAnsi="Times New Roman" w:cs="Times New Roman"/>
        </w:rPr>
        <w:t xml:space="preserve">appear </w:t>
      </w:r>
      <w:r w:rsidR="00B94099" w:rsidRPr="00347512">
        <w:rPr>
          <w:rFonts w:ascii="Times New Roman" w:hAnsi="Times New Roman" w:cs="Times New Roman"/>
        </w:rPr>
        <w:t>in</w:t>
      </w:r>
      <w:r w:rsidR="00534666" w:rsidRPr="00347512">
        <w:rPr>
          <w:rFonts w:ascii="Times New Roman" w:hAnsi="Times New Roman" w:cs="Times New Roman"/>
        </w:rPr>
        <w:t xml:space="preserve"> the first level, and the movement speed is slower than other varieties of Medusa.</w:t>
      </w:r>
    </w:p>
    <w:p w14:paraId="5DF80570" w14:textId="5E1C8258"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Mud Rock</w:t>
      </w:r>
      <w:r w:rsidR="00534666" w:rsidRPr="00347512">
        <w:rPr>
          <w:rFonts w:ascii="Times New Roman" w:hAnsi="Times New Roman" w:cs="Times New Roman"/>
        </w:rPr>
        <w:t xml:space="preserve">: </w:t>
      </w:r>
      <w:r w:rsidR="00B94099" w:rsidRPr="00347512">
        <w:rPr>
          <w:rFonts w:ascii="Times New Roman" w:hAnsi="Times New Roman" w:cs="Times New Roman"/>
        </w:rPr>
        <w:t>Stone man, use QBZ weapon, high hp, slow movement speed, appear in the last three levels.</w:t>
      </w:r>
    </w:p>
    <w:p w14:paraId="48C55112" w14:textId="52483ED7"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Orc</w:t>
      </w:r>
      <w:r w:rsidR="00B94099" w:rsidRPr="00347512">
        <w:rPr>
          <w:rFonts w:ascii="Times New Roman" w:hAnsi="Times New Roman" w:cs="Times New Roman"/>
        </w:rPr>
        <w:t>: Orc, use QBZ weapon, high hp, slow movement speed, appear in the last three levels.</w:t>
      </w:r>
    </w:p>
    <w:p w14:paraId="1546A23B" w14:textId="6BBEF4F9"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Blue Slime Block</w:t>
      </w:r>
      <w:r w:rsidR="00B94099" w:rsidRPr="00347512">
        <w:rPr>
          <w:rFonts w:ascii="Times New Roman" w:hAnsi="Times New Roman" w:cs="Times New Roman"/>
        </w:rPr>
        <w:t xml:space="preserve">: Blue variety of Slime Block, use Shotgun weapon, only doesn’t appear in the first level. </w:t>
      </w:r>
    </w:p>
    <w:p w14:paraId="6B3EC410" w14:textId="63BDD644"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Green Slime Block</w:t>
      </w:r>
      <w:r w:rsidR="00B94099" w:rsidRPr="00347512">
        <w:rPr>
          <w:rFonts w:ascii="Times New Roman" w:hAnsi="Times New Roman" w:cs="Times New Roman"/>
        </w:rPr>
        <w:t>: Green variety of Slime Block, use QBZ weapon, appear in every level.</w:t>
      </w:r>
    </w:p>
    <w:p w14:paraId="68346C98" w14:textId="3D65FCCF" w:rsidR="00FF14B5"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Red Slime Block</w:t>
      </w:r>
      <w:r w:rsidR="00534666" w:rsidRPr="00347512">
        <w:rPr>
          <w:rFonts w:ascii="Times New Roman" w:hAnsi="Times New Roman" w:cs="Times New Roman"/>
        </w:rPr>
        <w:t>:</w:t>
      </w:r>
      <w:r w:rsidR="00B94099" w:rsidRPr="00347512">
        <w:rPr>
          <w:rFonts w:ascii="Times New Roman" w:hAnsi="Times New Roman" w:cs="Times New Roman"/>
        </w:rPr>
        <w:t xml:space="preserve"> Red variety of Slime Block, use Pistol weapon, appear in the last three levels. Higher movement speed than other varieties of Slime Block.</w:t>
      </w:r>
    </w:p>
    <w:p w14:paraId="4D297D58" w14:textId="79D39DAB" w:rsidR="00B94099" w:rsidRPr="00347512" w:rsidRDefault="00FF14B5" w:rsidP="00A55A40">
      <w:pPr>
        <w:pStyle w:val="ListParagraph"/>
        <w:numPr>
          <w:ilvl w:val="0"/>
          <w:numId w:val="28"/>
        </w:numPr>
        <w:ind w:firstLineChars="0"/>
        <w:rPr>
          <w:rFonts w:ascii="Times New Roman" w:hAnsi="Times New Roman" w:cs="Times New Roman"/>
        </w:rPr>
      </w:pPr>
      <w:r w:rsidRPr="00347512">
        <w:rPr>
          <w:rFonts w:ascii="Times New Roman" w:hAnsi="Times New Roman" w:cs="Times New Roman"/>
        </w:rPr>
        <w:t xml:space="preserve"> </w:t>
      </w:r>
      <w:proofErr w:type="spellStart"/>
      <w:r w:rsidRPr="00347512">
        <w:rPr>
          <w:rFonts w:ascii="Times New Roman" w:hAnsi="Times New Roman" w:cs="Times New Roman"/>
        </w:rPr>
        <w:t>Slizzard</w:t>
      </w:r>
      <w:proofErr w:type="spellEnd"/>
      <w:r w:rsidR="00534666" w:rsidRPr="00347512">
        <w:rPr>
          <w:rFonts w:ascii="Times New Roman" w:hAnsi="Times New Roman" w:cs="Times New Roman"/>
        </w:rPr>
        <w:t xml:space="preserve">: </w:t>
      </w:r>
      <w:r w:rsidR="00B94099" w:rsidRPr="00347512">
        <w:rPr>
          <w:rFonts w:ascii="Times New Roman" w:hAnsi="Times New Roman" w:cs="Times New Roman"/>
        </w:rPr>
        <w:t xml:space="preserve">Looks like purple eggplant, use staff to cast triangle-shaped and square-shaped bullets, appear in the last three levels. </w:t>
      </w:r>
    </w:p>
    <w:p w14:paraId="68C55098" w14:textId="4EEAC370" w:rsidR="00B94099" w:rsidRPr="00347512" w:rsidRDefault="00B94099" w:rsidP="00B94099">
      <w:pPr>
        <w:rPr>
          <w:rFonts w:ascii="Times New Roman" w:hAnsi="Times New Roman" w:cs="Times New Roman"/>
        </w:rPr>
      </w:pPr>
      <w:r w:rsidRPr="00347512">
        <w:rPr>
          <w:rFonts w:ascii="Times New Roman" w:hAnsi="Times New Roman" w:cs="Times New Roman"/>
        </w:rPr>
        <w:t>Boss are:</w:t>
      </w:r>
    </w:p>
    <w:p w14:paraId="1F586FF0" w14:textId="78FED29D" w:rsidR="00B94099" w:rsidRPr="00347512" w:rsidRDefault="00B94099" w:rsidP="00A55A40">
      <w:pPr>
        <w:pStyle w:val="ListParagraph"/>
        <w:numPr>
          <w:ilvl w:val="0"/>
          <w:numId w:val="29"/>
        </w:numPr>
        <w:ind w:firstLineChars="0"/>
        <w:rPr>
          <w:rFonts w:ascii="Times New Roman" w:hAnsi="Times New Roman" w:cs="Times New Roman"/>
        </w:rPr>
      </w:pPr>
      <w:r w:rsidRPr="00347512">
        <w:rPr>
          <w:rFonts w:ascii="Times New Roman" w:hAnsi="Times New Roman" w:cs="Times New Roman"/>
        </w:rPr>
        <w:t>Blue Slime Block King</w:t>
      </w:r>
      <w:r w:rsidR="003868CF" w:rsidRPr="00347512">
        <w:rPr>
          <w:rFonts w:ascii="Times New Roman" w:hAnsi="Times New Roman" w:cs="Times New Roman"/>
        </w:rPr>
        <w:t>: Blue variety of Slime Block, use MP7 weapon, may be one of the bosses of the third level.</w:t>
      </w:r>
    </w:p>
    <w:p w14:paraId="3E6BA03F" w14:textId="541BB43D" w:rsidR="00B94099" w:rsidRPr="00347512" w:rsidRDefault="00B94099" w:rsidP="00A55A40">
      <w:pPr>
        <w:pStyle w:val="ListParagraph"/>
        <w:numPr>
          <w:ilvl w:val="0"/>
          <w:numId w:val="29"/>
        </w:numPr>
        <w:ind w:firstLineChars="0"/>
        <w:rPr>
          <w:rFonts w:ascii="Times New Roman" w:hAnsi="Times New Roman" w:cs="Times New Roman"/>
        </w:rPr>
      </w:pPr>
      <w:r w:rsidRPr="00347512">
        <w:rPr>
          <w:rFonts w:ascii="Times New Roman" w:hAnsi="Times New Roman" w:cs="Times New Roman"/>
        </w:rPr>
        <w:t>Green Slime Block King</w:t>
      </w:r>
      <w:r w:rsidR="003868CF" w:rsidRPr="00347512">
        <w:rPr>
          <w:rFonts w:ascii="Times New Roman" w:hAnsi="Times New Roman" w:cs="Times New Roman"/>
        </w:rPr>
        <w:t>: Green variety of Slime Block, use Shotgun weapon, may be one of the bosses of the second or third level.</w:t>
      </w:r>
    </w:p>
    <w:p w14:paraId="6729161F" w14:textId="30F2F739" w:rsidR="00B94099" w:rsidRPr="00347512" w:rsidRDefault="00B94099" w:rsidP="00A55A40">
      <w:pPr>
        <w:pStyle w:val="ListParagraph"/>
        <w:numPr>
          <w:ilvl w:val="0"/>
          <w:numId w:val="29"/>
        </w:numPr>
        <w:ind w:firstLineChars="0"/>
        <w:rPr>
          <w:rFonts w:ascii="Times New Roman" w:hAnsi="Times New Roman" w:cs="Times New Roman"/>
        </w:rPr>
      </w:pPr>
      <w:r w:rsidRPr="00347512">
        <w:rPr>
          <w:rFonts w:ascii="Times New Roman" w:hAnsi="Times New Roman" w:cs="Times New Roman"/>
        </w:rPr>
        <w:t>Red Slime Block King</w:t>
      </w:r>
      <w:r w:rsidR="003868CF" w:rsidRPr="00347512">
        <w:rPr>
          <w:rFonts w:ascii="Times New Roman" w:hAnsi="Times New Roman" w:cs="Times New Roman"/>
        </w:rPr>
        <w:t>: Red variety of Slime Block, use Pistol weapon, may be one of the bosses of the first, second or third level.</w:t>
      </w:r>
    </w:p>
    <w:p w14:paraId="1423781C" w14:textId="0774B229" w:rsidR="00B94099" w:rsidRPr="00347512" w:rsidRDefault="00B94099" w:rsidP="00A55A40">
      <w:pPr>
        <w:pStyle w:val="ListParagraph"/>
        <w:numPr>
          <w:ilvl w:val="0"/>
          <w:numId w:val="29"/>
        </w:numPr>
        <w:ind w:firstLineChars="0"/>
        <w:rPr>
          <w:rFonts w:ascii="Times New Roman" w:hAnsi="Times New Roman" w:cs="Times New Roman"/>
        </w:rPr>
      </w:pPr>
      <w:r w:rsidRPr="00347512">
        <w:rPr>
          <w:rFonts w:ascii="Times New Roman" w:hAnsi="Times New Roman" w:cs="Times New Roman"/>
        </w:rPr>
        <w:t>Blue Skull Face</w:t>
      </w:r>
      <w:r w:rsidR="003868CF" w:rsidRPr="00347512">
        <w:rPr>
          <w:rFonts w:ascii="Times New Roman" w:hAnsi="Times New Roman" w:cs="Times New Roman"/>
        </w:rPr>
        <w:t>: Blue variety of Skull Face, use Pistol weapon, may be one of the bosses of the fourth, fifth or sixth level.</w:t>
      </w:r>
    </w:p>
    <w:p w14:paraId="60D73BED" w14:textId="3DC4BA53" w:rsidR="00B94099" w:rsidRPr="00347512" w:rsidRDefault="00B94099" w:rsidP="00A55A40">
      <w:pPr>
        <w:pStyle w:val="ListParagraph"/>
        <w:numPr>
          <w:ilvl w:val="0"/>
          <w:numId w:val="29"/>
        </w:numPr>
        <w:ind w:firstLineChars="0"/>
        <w:rPr>
          <w:rFonts w:ascii="Times New Roman" w:hAnsi="Times New Roman" w:cs="Times New Roman"/>
        </w:rPr>
      </w:pPr>
      <w:r w:rsidRPr="00347512">
        <w:rPr>
          <w:rFonts w:ascii="Times New Roman" w:hAnsi="Times New Roman" w:cs="Times New Roman"/>
        </w:rPr>
        <w:t>Green Skull Face</w:t>
      </w:r>
      <w:r w:rsidR="003868CF" w:rsidRPr="00347512">
        <w:rPr>
          <w:rFonts w:ascii="Times New Roman" w:hAnsi="Times New Roman" w:cs="Times New Roman"/>
        </w:rPr>
        <w:t>: Green variety of Skull Face, use Shotgun weapon, may be one of the bosses of the fifth or sixth level.</w:t>
      </w:r>
    </w:p>
    <w:p w14:paraId="45D86103" w14:textId="182511DB" w:rsidR="00B94099" w:rsidRPr="00347512" w:rsidRDefault="00B94099" w:rsidP="00A55A40">
      <w:pPr>
        <w:pStyle w:val="ListParagraph"/>
        <w:numPr>
          <w:ilvl w:val="0"/>
          <w:numId w:val="29"/>
        </w:numPr>
        <w:ind w:firstLineChars="0"/>
        <w:rPr>
          <w:rFonts w:ascii="Times New Roman" w:hAnsi="Times New Roman" w:cs="Times New Roman"/>
        </w:rPr>
      </w:pPr>
      <w:r w:rsidRPr="00347512">
        <w:rPr>
          <w:rFonts w:ascii="Times New Roman" w:hAnsi="Times New Roman" w:cs="Times New Roman"/>
        </w:rPr>
        <w:t>White Skull Face</w:t>
      </w:r>
      <w:r w:rsidR="003868CF" w:rsidRPr="00347512">
        <w:rPr>
          <w:rFonts w:ascii="Times New Roman" w:hAnsi="Times New Roman" w:cs="Times New Roman"/>
        </w:rPr>
        <w:t>: Blue variety of Skull Face, use MP7 weapon, may be one of the bosses of the sixth level.</w:t>
      </w:r>
    </w:p>
    <w:p w14:paraId="56969F29" w14:textId="60005EEC" w:rsidR="007124F0" w:rsidRPr="00347512" w:rsidRDefault="009B3B80" w:rsidP="00362651">
      <w:pPr>
        <w:pStyle w:val="Heading3"/>
        <w:rPr>
          <w:rFonts w:ascii="Times New Roman" w:hAnsi="Times New Roman" w:cs="Times New Roman"/>
        </w:rPr>
      </w:pPr>
      <w:bookmarkStart w:id="23" w:name="_Toc133362353"/>
      <w:bookmarkStart w:id="24" w:name="_Toc133431079"/>
      <w:r w:rsidRPr="00347512">
        <w:rPr>
          <w:rFonts w:ascii="Times New Roman" w:hAnsi="Times New Roman" w:cs="Times New Roman"/>
        </w:rPr>
        <w:t>1</w:t>
      </w:r>
      <w:r w:rsidR="007124F0" w:rsidRPr="00347512">
        <w:rPr>
          <w:rFonts w:ascii="Times New Roman" w:hAnsi="Times New Roman" w:cs="Times New Roman"/>
        </w:rPr>
        <w:t>.6.5 Number of Supplies</w:t>
      </w:r>
      <w:bookmarkEnd w:id="23"/>
      <w:bookmarkEnd w:id="24"/>
    </w:p>
    <w:p w14:paraId="1506A6DC" w14:textId="44AEC817" w:rsidR="00B94099" w:rsidRPr="00347512" w:rsidRDefault="00B94099" w:rsidP="007124F0">
      <w:pPr>
        <w:rPr>
          <w:rFonts w:ascii="Times New Roman" w:hAnsi="Times New Roman" w:cs="Times New Roman"/>
        </w:rPr>
      </w:pPr>
      <w:r w:rsidRPr="00347512">
        <w:rPr>
          <w:rFonts w:ascii="Times New Roman" w:hAnsi="Times New Roman" w:cs="Times New Roman"/>
        </w:rPr>
        <w:t xml:space="preserve">Players can get three types of supplies from </w:t>
      </w:r>
      <w:r w:rsidR="00CF2A20" w:rsidRPr="00347512">
        <w:rPr>
          <w:rFonts w:ascii="Times New Roman" w:hAnsi="Times New Roman" w:cs="Times New Roman"/>
        </w:rPr>
        <w:t>chest</w:t>
      </w:r>
      <w:r w:rsidRPr="00347512">
        <w:rPr>
          <w:rFonts w:ascii="Times New Roman" w:hAnsi="Times New Roman" w:cs="Times New Roman"/>
        </w:rPr>
        <w:t>s, they are recovery potions, bullets</w:t>
      </w:r>
      <w:r w:rsidR="0044108C" w:rsidRPr="00347512">
        <w:rPr>
          <w:rFonts w:ascii="Times New Roman" w:hAnsi="Times New Roman" w:cs="Times New Roman"/>
        </w:rPr>
        <w:t xml:space="preserve"> and, </w:t>
      </w:r>
      <w:r w:rsidRPr="00347512">
        <w:rPr>
          <w:rFonts w:ascii="Times New Roman" w:hAnsi="Times New Roman" w:cs="Times New Roman"/>
        </w:rPr>
        <w:t>new weapon</w:t>
      </w:r>
      <w:r w:rsidR="0044108C" w:rsidRPr="00347512">
        <w:rPr>
          <w:rFonts w:ascii="Times New Roman" w:hAnsi="Times New Roman" w:cs="Times New Roman"/>
        </w:rPr>
        <w:t>s</w:t>
      </w:r>
      <w:r w:rsidR="003868CF" w:rsidRPr="00347512">
        <w:rPr>
          <w:rFonts w:ascii="Times New Roman" w:hAnsi="Times New Roman" w:cs="Times New Roman"/>
        </w:rPr>
        <w:t>.</w:t>
      </w:r>
      <w:r w:rsidR="00CF2A20" w:rsidRPr="00347512">
        <w:rPr>
          <w:rFonts w:ascii="Times New Roman" w:hAnsi="Times New Roman" w:cs="Times New Roman"/>
        </w:rPr>
        <w:t xml:space="preserve"> There will be a percentage value displayed below the available supplies. The recovery potion will restore the player's HP according to the displayed percentage. Ammo will restore the weapon currently held by the player according to the displayed percentage. The value of the supplies is determined by many factors, including but not limited to the room type, the spawn condition (generated after entering or cleared), the number of current levels, and the current state of the player.</w:t>
      </w:r>
    </w:p>
    <w:p w14:paraId="3D01A510" w14:textId="6E6640B5" w:rsidR="007124F0" w:rsidRPr="00347512" w:rsidRDefault="009B3B80" w:rsidP="00362651">
      <w:pPr>
        <w:pStyle w:val="Heading1"/>
        <w:rPr>
          <w:rFonts w:ascii="Times New Roman" w:hAnsi="Times New Roman" w:cs="Times New Roman"/>
        </w:rPr>
      </w:pPr>
      <w:bookmarkStart w:id="25" w:name="_Toc133362354"/>
      <w:bookmarkStart w:id="26" w:name="_Toc133431080"/>
      <w:r w:rsidRPr="00347512">
        <w:rPr>
          <w:rFonts w:ascii="Times New Roman" w:hAnsi="Times New Roman" w:cs="Times New Roman"/>
        </w:rPr>
        <w:lastRenderedPageBreak/>
        <w:t>2</w:t>
      </w:r>
      <w:r w:rsidR="00A87C64" w:rsidRPr="00347512">
        <w:rPr>
          <w:rFonts w:ascii="Times New Roman" w:hAnsi="Times New Roman" w:cs="Times New Roman"/>
        </w:rPr>
        <w:t xml:space="preserve"> Gameplay and Mechanics</w:t>
      </w:r>
      <w:bookmarkEnd w:id="25"/>
      <w:bookmarkEnd w:id="26"/>
    </w:p>
    <w:p w14:paraId="7F36BB83" w14:textId="54B9BBDC" w:rsidR="00A87C64" w:rsidRPr="00347512" w:rsidRDefault="009B3B80" w:rsidP="00362651">
      <w:pPr>
        <w:pStyle w:val="Heading2"/>
        <w:rPr>
          <w:rFonts w:ascii="Times New Roman" w:hAnsi="Times New Roman" w:cs="Times New Roman"/>
        </w:rPr>
      </w:pPr>
      <w:bookmarkStart w:id="27" w:name="_Toc133362355"/>
      <w:bookmarkStart w:id="28" w:name="_Toc133431081"/>
      <w:r w:rsidRPr="00347512">
        <w:rPr>
          <w:rFonts w:ascii="Times New Roman" w:hAnsi="Times New Roman" w:cs="Times New Roman"/>
        </w:rPr>
        <w:t>2</w:t>
      </w:r>
      <w:r w:rsidR="00A87C64" w:rsidRPr="00347512">
        <w:rPr>
          <w:rFonts w:ascii="Times New Roman" w:hAnsi="Times New Roman" w:cs="Times New Roman"/>
        </w:rPr>
        <w:t>.1 Game</w:t>
      </w:r>
      <w:r w:rsidR="00DD0F55" w:rsidRPr="00347512">
        <w:rPr>
          <w:rFonts w:ascii="Times New Roman" w:hAnsi="Times New Roman" w:cs="Times New Roman"/>
        </w:rPr>
        <w:t>p</w:t>
      </w:r>
      <w:r w:rsidR="00A87C64" w:rsidRPr="00347512">
        <w:rPr>
          <w:rFonts w:ascii="Times New Roman" w:hAnsi="Times New Roman" w:cs="Times New Roman"/>
        </w:rPr>
        <w:t>lay</w:t>
      </w:r>
      <w:bookmarkEnd w:id="27"/>
      <w:bookmarkEnd w:id="28"/>
    </w:p>
    <w:p w14:paraId="62F228C7" w14:textId="727861D8" w:rsidR="00A87C64" w:rsidRPr="00347512" w:rsidRDefault="009B3B80" w:rsidP="00362651">
      <w:pPr>
        <w:pStyle w:val="Heading3"/>
        <w:rPr>
          <w:rFonts w:ascii="Times New Roman" w:hAnsi="Times New Roman" w:cs="Times New Roman"/>
        </w:rPr>
      </w:pPr>
      <w:bookmarkStart w:id="29" w:name="_Toc133362356"/>
      <w:bookmarkStart w:id="30" w:name="_Toc133431082"/>
      <w:r w:rsidRPr="00347512">
        <w:rPr>
          <w:rFonts w:ascii="Times New Roman" w:hAnsi="Times New Roman" w:cs="Times New Roman"/>
        </w:rPr>
        <w:t>2</w:t>
      </w:r>
      <w:r w:rsidR="00A87C64" w:rsidRPr="00347512">
        <w:rPr>
          <w:rFonts w:ascii="Times New Roman" w:hAnsi="Times New Roman" w:cs="Times New Roman"/>
        </w:rPr>
        <w:t>.1.1 Game Progression</w:t>
      </w:r>
      <w:bookmarkEnd w:id="29"/>
      <w:bookmarkEnd w:id="30"/>
    </w:p>
    <w:p w14:paraId="51B03461" w14:textId="7DD58A60" w:rsidR="00CF2A20" w:rsidRPr="00347512" w:rsidRDefault="001D631A" w:rsidP="007124F0">
      <w:pPr>
        <w:rPr>
          <w:rFonts w:ascii="Times New Roman" w:hAnsi="Times New Roman" w:cs="Times New Roman"/>
        </w:rPr>
      </w:pPr>
      <w:r w:rsidRPr="00347512">
        <w:rPr>
          <w:rFonts w:ascii="Times New Roman" w:hAnsi="Times New Roman" w:cs="Times New Roman"/>
        </w:rPr>
        <w:t>In this game, players need to reach the deepest level of the dungeon, defeat all levels’ bosses and try to get score as much as possible. During the process of getting to the bottom, players need to clear each level and for each level, they need to clear each room. After entering any room with enemies, the doors will be closed. Only after all enemies have been eliminated, the doors of the room can be unlocked. Usually, a series of such rooms are experienced before reaching the level boss’s room. After defeating the level boss, they can press the “Enter” key to enter the next level. Players will repeat this until they meet the final Boss. After they defeat the final bosses, their name and score will be recorded. However, if players lose all health points before they defeat the final bosses, they need to restart the game from the entrance of the dungeon with nothing, this is one of the characteristics of rogue-like.</w:t>
      </w:r>
    </w:p>
    <w:p w14:paraId="6C487605" w14:textId="548634F0" w:rsidR="00A42DD0" w:rsidRPr="00347512" w:rsidRDefault="009B3B80" w:rsidP="00362651">
      <w:pPr>
        <w:pStyle w:val="Heading3"/>
        <w:rPr>
          <w:rFonts w:ascii="Times New Roman" w:hAnsi="Times New Roman" w:cs="Times New Roman"/>
        </w:rPr>
      </w:pPr>
      <w:bookmarkStart w:id="31" w:name="_Toc133362357"/>
      <w:bookmarkStart w:id="32" w:name="_Toc133431083"/>
      <w:r w:rsidRPr="00347512">
        <w:rPr>
          <w:rFonts w:ascii="Times New Roman" w:hAnsi="Times New Roman" w:cs="Times New Roman"/>
        </w:rPr>
        <w:t>2</w:t>
      </w:r>
      <w:r w:rsidR="00A87C64" w:rsidRPr="00347512">
        <w:rPr>
          <w:rFonts w:ascii="Times New Roman" w:hAnsi="Times New Roman" w:cs="Times New Roman"/>
        </w:rPr>
        <w:t>.1.2 Mission/Challenge Structure</w:t>
      </w:r>
      <w:bookmarkEnd w:id="31"/>
      <w:bookmarkEnd w:id="32"/>
    </w:p>
    <w:p w14:paraId="730B5DDF" w14:textId="7ABFBB61" w:rsidR="00A42DD0" w:rsidRPr="00347512" w:rsidRDefault="00A42DD0" w:rsidP="007124F0">
      <w:pPr>
        <w:rPr>
          <w:rFonts w:ascii="Times New Roman" w:hAnsi="Times New Roman" w:cs="Times New Roman"/>
        </w:rPr>
      </w:pPr>
      <w:r w:rsidRPr="00347512">
        <w:rPr>
          <w:rFonts w:ascii="Times New Roman" w:hAnsi="Times New Roman" w:cs="Times New Roman"/>
        </w:rPr>
        <w:t>Players need to clear all rooms containing enemies in the current level before they can go to the boss room. After defeating the BOSS, you can go to the next level.</w:t>
      </w:r>
    </w:p>
    <w:p w14:paraId="28847898" w14:textId="77777777" w:rsidR="00A42DD0" w:rsidRPr="00347512" w:rsidRDefault="00A42DD0" w:rsidP="007124F0">
      <w:pPr>
        <w:rPr>
          <w:rFonts w:ascii="Times New Roman" w:hAnsi="Times New Roman" w:cs="Times New Roman"/>
        </w:rPr>
      </w:pPr>
    </w:p>
    <w:p w14:paraId="0D5490C9" w14:textId="7D131889" w:rsidR="00D3683B" w:rsidRPr="00347512" w:rsidRDefault="00D3683B" w:rsidP="007124F0">
      <w:pPr>
        <w:rPr>
          <w:rFonts w:ascii="Times New Roman" w:hAnsi="Times New Roman" w:cs="Times New Roman"/>
        </w:rPr>
      </w:pPr>
      <w:r w:rsidRPr="00347512">
        <w:rPr>
          <w:rFonts w:ascii="Times New Roman" w:hAnsi="Times New Roman" w:cs="Times New Roman"/>
        </w:rPr>
        <w:t xml:space="preserve">The number of enemies spawned in each room is determined by the current level and room type. Normally, the higher the current level, the more enemies there are in the room. At the same time, the number of enemies in large rooms is greater than the number of enemies in medium rooms, the number of enemies in medium rooms is greater than the number of enemies in small rooms. After the player enters the room or clears the room, there may be a chest generated. But usually, chests that spawn upon entering a room will contain lower quality supplies than chests from defeating enemies. </w:t>
      </w:r>
    </w:p>
    <w:p w14:paraId="60A13E3F" w14:textId="24DDE81B" w:rsidR="00A42DD0" w:rsidRPr="00347512" w:rsidRDefault="00A42DD0" w:rsidP="007124F0">
      <w:pPr>
        <w:rPr>
          <w:rFonts w:ascii="Times New Roman" w:hAnsi="Times New Roman" w:cs="Times New Roman"/>
        </w:rPr>
      </w:pPr>
    </w:p>
    <w:p w14:paraId="04DD1BF0" w14:textId="7D7D8600" w:rsidR="00A42DD0" w:rsidRPr="00347512" w:rsidRDefault="00A42DD0" w:rsidP="007124F0">
      <w:pPr>
        <w:rPr>
          <w:rFonts w:ascii="Times New Roman" w:hAnsi="Times New Roman" w:cs="Times New Roman"/>
        </w:rPr>
      </w:pPr>
      <w:r w:rsidRPr="00347512">
        <w:rPr>
          <w:rFonts w:ascii="Times New Roman" w:hAnsi="Times New Roman" w:cs="Times New Roman"/>
        </w:rPr>
        <w:t>The spawning position of the enemy is not completely random, it will be randomly generated from the pre-set position, which helps to avoid unreasonable room layout and enemies spawning in unreasonable positions.</w:t>
      </w:r>
    </w:p>
    <w:p w14:paraId="6D484615" w14:textId="7BC5DA5B" w:rsidR="00A87C64" w:rsidRPr="00347512" w:rsidRDefault="009B3B80" w:rsidP="00362651">
      <w:pPr>
        <w:pStyle w:val="Heading3"/>
        <w:rPr>
          <w:rFonts w:ascii="Times New Roman" w:hAnsi="Times New Roman" w:cs="Times New Roman"/>
        </w:rPr>
      </w:pPr>
      <w:bookmarkStart w:id="33" w:name="_Toc133362358"/>
      <w:bookmarkStart w:id="34" w:name="_Toc133431084"/>
      <w:r w:rsidRPr="00347512">
        <w:rPr>
          <w:rFonts w:ascii="Times New Roman" w:hAnsi="Times New Roman" w:cs="Times New Roman"/>
        </w:rPr>
        <w:t>2</w:t>
      </w:r>
      <w:r w:rsidR="00A87C64" w:rsidRPr="00347512">
        <w:rPr>
          <w:rFonts w:ascii="Times New Roman" w:hAnsi="Times New Roman" w:cs="Times New Roman"/>
        </w:rPr>
        <w:t>.1.3 Objectives</w:t>
      </w:r>
      <w:bookmarkEnd w:id="33"/>
      <w:bookmarkEnd w:id="34"/>
    </w:p>
    <w:p w14:paraId="08FC61A5" w14:textId="448954FC" w:rsidR="00A42DD0" w:rsidRPr="00347512" w:rsidRDefault="00A42DD0" w:rsidP="007124F0">
      <w:pPr>
        <w:rPr>
          <w:rFonts w:ascii="Times New Roman" w:hAnsi="Times New Roman" w:cs="Times New Roman"/>
        </w:rPr>
      </w:pPr>
      <w:r w:rsidRPr="00347512">
        <w:rPr>
          <w:rFonts w:ascii="Times New Roman" w:hAnsi="Times New Roman" w:cs="Times New Roman"/>
        </w:rPr>
        <w:t>Defeat the enemies in each room and reach the boss of the current level. Repeat until the final level and defeat the final boss</w:t>
      </w:r>
    </w:p>
    <w:p w14:paraId="0D665DA5" w14:textId="4AA586AD" w:rsidR="00A87C64" w:rsidRPr="00347512" w:rsidRDefault="009B3B80" w:rsidP="00362651">
      <w:pPr>
        <w:pStyle w:val="Heading3"/>
        <w:rPr>
          <w:rFonts w:ascii="Times New Roman" w:hAnsi="Times New Roman" w:cs="Times New Roman"/>
        </w:rPr>
      </w:pPr>
      <w:bookmarkStart w:id="35" w:name="_Toc133362359"/>
      <w:bookmarkStart w:id="36" w:name="_Toc133431085"/>
      <w:r w:rsidRPr="00347512">
        <w:rPr>
          <w:rFonts w:ascii="Times New Roman" w:hAnsi="Times New Roman" w:cs="Times New Roman"/>
        </w:rPr>
        <w:lastRenderedPageBreak/>
        <w:t>2</w:t>
      </w:r>
      <w:r w:rsidR="00A87C64" w:rsidRPr="00347512">
        <w:rPr>
          <w:rFonts w:ascii="Times New Roman" w:hAnsi="Times New Roman" w:cs="Times New Roman"/>
        </w:rPr>
        <w:t>.1.4 Play Flow</w:t>
      </w:r>
      <w:bookmarkEnd w:id="35"/>
      <w:bookmarkEnd w:id="36"/>
    </w:p>
    <w:p w14:paraId="7F5F8382" w14:textId="61499228" w:rsidR="00A42DD0" w:rsidRPr="00347512" w:rsidRDefault="00A42DD0" w:rsidP="007124F0">
      <w:pPr>
        <w:rPr>
          <w:rFonts w:ascii="Times New Roman" w:hAnsi="Times New Roman" w:cs="Times New Roman"/>
        </w:rPr>
      </w:pPr>
      <w:r w:rsidRPr="00347512">
        <w:rPr>
          <w:rFonts w:ascii="Times New Roman" w:hAnsi="Times New Roman" w:cs="Times New Roman"/>
        </w:rPr>
        <w:t>The player will start the game at the entrance of the dungeon. After entering the dungeon, there is the first level. The player will stand at the center of the start room of the first level, and then they can enter the next room and defeat enemies inside. Finally, they will find the boss room on the first level. After they defeat the boss, they can press the "Enter" key to move to the next level. They will repeat the process of clearing each level before they reach the final level and fight the final boss. After defeating the final boss, "You Win" will pop up and their score will be recorded in the leaderboard and the game will be reset to the main menu scene. Also, if the player dies in the dungeon, after the game over popping up, their score will be recorded and the game will be reset too.</w:t>
      </w:r>
    </w:p>
    <w:p w14:paraId="25418B56" w14:textId="0293E07A" w:rsidR="00A87C64" w:rsidRPr="00347512" w:rsidRDefault="009B3B80" w:rsidP="00362651">
      <w:pPr>
        <w:pStyle w:val="Heading2"/>
        <w:rPr>
          <w:rFonts w:ascii="Times New Roman" w:hAnsi="Times New Roman" w:cs="Times New Roman"/>
        </w:rPr>
      </w:pPr>
      <w:bookmarkStart w:id="37" w:name="_Toc133362360"/>
      <w:bookmarkStart w:id="38" w:name="_Toc133431086"/>
      <w:r w:rsidRPr="00347512">
        <w:rPr>
          <w:rFonts w:ascii="Times New Roman" w:hAnsi="Times New Roman" w:cs="Times New Roman"/>
        </w:rPr>
        <w:t>2</w:t>
      </w:r>
      <w:r w:rsidR="00A87C64" w:rsidRPr="00347512">
        <w:rPr>
          <w:rFonts w:ascii="Times New Roman" w:hAnsi="Times New Roman" w:cs="Times New Roman"/>
        </w:rPr>
        <w:t>.2 Mechanics</w:t>
      </w:r>
      <w:bookmarkEnd w:id="37"/>
      <w:bookmarkEnd w:id="38"/>
    </w:p>
    <w:p w14:paraId="2DCB5DBF" w14:textId="613AB202" w:rsidR="00A87C64" w:rsidRPr="00347512" w:rsidRDefault="009B3B80" w:rsidP="00362651">
      <w:pPr>
        <w:pStyle w:val="Heading3"/>
        <w:rPr>
          <w:rFonts w:ascii="Times New Roman" w:hAnsi="Times New Roman" w:cs="Times New Roman"/>
        </w:rPr>
      </w:pPr>
      <w:bookmarkStart w:id="39" w:name="_Toc133362361"/>
      <w:bookmarkStart w:id="40" w:name="_Toc133431087"/>
      <w:r w:rsidRPr="00347512">
        <w:rPr>
          <w:rFonts w:ascii="Times New Roman" w:hAnsi="Times New Roman" w:cs="Times New Roman"/>
        </w:rPr>
        <w:t>2</w:t>
      </w:r>
      <w:r w:rsidR="00A87C64" w:rsidRPr="00347512">
        <w:rPr>
          <w:rFonts w:ascii="Times New Roman" w:hAnsi="Times New Roman" w:cs="Times New Roman"/>
        </w:rPr>
        <w:t>.2.1 Physics</w:t>
      </w:r>
      <w:bookmarkEnd w:id="39"/>
      <w:bookmarkEnd w:id="40"/>
    </w:p>
    <w:p w14:paraId="47C08603" w14:textId="42A70F89" w:rsidR="00336153" w:rsidRPr="00347512" w:rsidRDefault="00336153" w:rsidP="00336153">
      <w:pPr>
        <w:rPr>
          <w:rFonts w:ascii="Times New Roman" w:hAnsi="Times New Roman" w:cs="Times New Roman"/>
        </w:rPr>
      </w:pPr>
      <w:r w:rsidRPr="00347512">
        <w:rPr>
          <w:rFonts w:ascii="Times New Roman" w:hAnsi="Times New Roman" w:cs="Times New Roman"/>
        </w:rPr>
        <w:t>This is a 2D game, so it doesn’t reflect the height difference and hence the bullet won’t fall but they still have the range, if they reach the range they will disappear. Others are basically the same as the real universe, if the player shoots</w:t>
      </w:r>
      <w:r w:rsidR="002D03BD" w:rsidRPr="00347512">
        <w:rPr>
          <w:rFonts w:ascii="Times New Roman" w:hAnsi="Times New Roman" w:cs="Times New Roman"/>
        </w:rPr>
        <w:t xml:space="preserve"> while moving</w:t>
      </w:r>
      <w:r w:rsidRPr="00347512">
        <w:rPr>
          <w:rFonts w:ascii="Times New Roman" w:hAnsi="Times New Roman" w:cs="Times New Roman"/>
        </w:rPr>
        <w:t xml:space="preserve">, the bullet will have the same deflection. Some weapons </w:t>
      </w:r>
      <w:r w:rsidR="002D03BD" w:rsidRPr="00347512">
        <w:rPr>
          <w:rFonts w:ascii="Times New Roman" w:hAnsi="Times New Roman" w:cs="Times New Roman"/>
        </w:rPr>
        <w:t xml:space="preserve">may </w:t>
      </w:r>
      <w:r w:rsidRPr="00347512">
        <w:rPr>
          <w:rFonts w:ascii="Times New Roman" w:hAnsi="Times New Roman" w:cs="Times New Roman"/>
        </w:rPr>
        <w:t>have accuracy issues, there may be a certain degree of bias. Also, some obstacles in the game can resist bullets, such as walls, and wooden boxes. But they can be destroyed if they are fragile like wood products or glass bottles.</w:t>
      </w:r>
    </w:p>
    <w:p w14:paraId="3640A7E3" w14:textId="77777777" w:rsidR="008A5C50" w:rsidRPr="00347512" w:rsidRDefault="008A5C50" w:rsidP="00336153">
      <w:pPr>
        <w:rPr>
          <w:rFonts w:ascii="Times New Roman" w:hAnsi="Times New Roman" w:cs="Times New Roman"/>
        </w:rPr>
      </w:pPr>
    </w:p>
    <w:p w14:paraId="1C1E157C" w14:textId="27096EEF" w:rsidR="00336153" w:rsidRPr="00347512" w:rsidRDefault="002D03BD" w:rsidP="007124F0">
      <w:pPr>
        <w:rPr>
          <w:rFonts w:ascii="Times New Roman" w:hAnsi="Times New Roman" w:cs="Times New Roman"/>
        </w:rPr>
      </w:pPr>
      <w:r w:rsidRPr="00347512">
        <w:rPr>
          <w:rFonts w:ascii="Times New Roman" w:hAnsi="Times New Roman" w:cs="Times New Roman"/>
        </w:rPr>
        <w:t xml:space="preserve">The game uses Unity's built-in </w:t>
      </w:r>
      <w:proofErr w:type="spellStart"/>
      <w:r w:rsidRPr="00347512">
        <w:rPr>
          <w:rFonts w:ascii="Times New Roman" w:hAnsi="Times New Roman" w:cs="Times New Roman"/>
        </w:rPr>
        <w:t>Rigidbody</w:t>
      </w:r>
      <w:proofErr w:type="spellEnd"/>
      <w:r w:rsidRPr="00347512">
        <w:rPr>
          <w:rFonts w:ascii="Times New Roman" w:hAnsi="Times New Roman" w:cs="Times New Roman"/>
        </w:rPr>
        <w:t xml:space="preserve"> 2D component, which is used to place objects under the control of the physics engine so that they are properly accelerated and affected by collisions and forces. With the </w:t>
      </w:r>
      <w:proofErr w:type="spellStart"/>
      <w:r w:rsidRPr="00347512">
        <w:rPr>
          <w:rFonts w:ascii="Times New Roman" w:hAnsi="Times New Roman" w:cs="Times New Roman"/>
        </w:rPr>
        <w:t>Rigidbody</w:t>
      </w:r>
      <w:proofErr w:type="spellEnd"/>
      <w:r w:rsidRPr="00347512">
        <w:rPr>
          <w:rFonts w:ascii="Times New Roman" w:hAnsi="Times New Roman" w:cs="Times New Roman"/>
        </w:rPr>
        <w:t xml:space="preserve"> 2D, I created some</w:t>
      </w:r>
      <w:r w:rsidR="00336153" w:rsidRPr="00347512">
        <w:rPr>
          <w:rFonts w:ascii="Times New Roman" w:hAnsi="Times New Roman" w:cs="Times New Roman"/>
        </w:rPr>
        <w:t xml:space="preserve"> movable objects in the game, such as tables and chests. Players can move these items by </w:t>
      </w:r>
      <w:r w:rsidR="00DE5315" w:rsidRPr="00347512">
        <w:rPr>
          <w:rFonts w:ascii="Times New Roman" w:hAnsi="Times New Roman" w:cs="Times New Roman"/>
        </w:rPr>
        <w:t xml:space="preserve">pushing </w:t>
      </w:r>
      <w:r w:rsidR="00336153" w:rsidRPr="00347512">
        <w:rPr>
          <w:rFonts w:ascii="Times New Roman" w:hAnsi="Times New Roman" w:cs="Times New Roman"/>
        </w:rPr>
        <w:t>them</w:t>
      </w:r>
      <w:r w:rsidR="00EA4898" w:rsidRPr="00347512">
        <w:rPr>
          <w:rFonts w:ascii="Times New Roman" w:hAnsi="Times New Roman" w:cs="Times New Roman"/>
        </w:rPr>
        <w:t>.</w:t>
      </w:r>
      <w:sdt>
        <w:sdtPr>
          <w:rPr>
            <w:rFonts w:ascii="Times New Roman" w:hAnsi="Times New Roman" w:cs="Times New Roman"/>
          </w:rPr>
          <w:id w:val="1338424375"/>
          <w:citation/>
        </w:sdtPr>
        <w:sdtContent>
          <w:r w:rsidR="00EA4898" w:rsidRPr="00347512">
            <w:rPr>
              <w:rFonts w:ascii="Times New Roman" w:hAnsi="Times New Roman" w:cs="Times New Roman"/>
            </w:rPr>
            <w:fldChar w:fldCharType="begin"/>
          </w:r>
          <w:r w:rsidR="00EA4898" w:rsidRPr="00347512">
            <w:rPr>
              <w:rFonts w:ascii="Times New Roman" w:hAnsi="Times New Roman" w:cs="Times New Roman"/>
            </w:rPr>
            <w:instrText xml:space="preserve">CITATION Uni20 \l 2052 </w:instrText>
          </w:r>
          <w:r w:rsidR="00EA4898" w:rsidRPr="00347512">
            <w:rPr>
              <w:rFonts w:ascii="Times New Roman" w:hAnsi="Times New Roman" w:cs="Times New Roman"/>
            </w:rPr>
            <w:fldChar w:fldCharType="separate"/>
          </w:r>
          <w:r w:rsidR="00DE07BC" w:rsidRPr="00347512">
            <w:rPr>
              <w:rFonts w:ascii="Times New Roman" w:hAnsi="Times New Roman" w:cs="Times New Roman"/>
              <w:noProof/>
            </w:rPr>
            <w:t xml:space="preserve"> (Unity, 2020)</w:t>
          </w:r>
          <w:r w:rsidR="00EA4898" w:rsidRPr="00347512">
            <w:rPr>
              <w:rFonts w:ascii="Times New Roman" w:hAnsi="Times New Roman" w:cs="Times New Roman"/>
            </w:rPr>
            <w:fldChar w:fldCharType="end"/>
          </w:r>
        </w:sdtContent>
      </w:sdt>
    </w:p>
    <w:p w14:paraId="18A56317" w14:textId="5CBC9FF8" w:rsidR="00A87C64" w:rsidRPr="00347512" w:rsidRDefault="009B3B80" w:rsidP="00362651">
      <w:pPr>
        <w:pStyle w:val="Heading3"/>
        <w:rPr>
          <w:rFonts w:ascii="Times New Roman" w:hAnsi="Times New Roman" w:cs="Times New Roman"/>
        </w:rPr>
      </w:pPr>
      <w:bookmarkStart w:id="41" w:name="_Toc133362362"/>
      <w:bookmarkStart w:id="42" w:name="_Toc133431088"/>
      <w:r w:rsidRPr="00347512">
        <w:rPr>
          <w:rFonts w:ascii="Times New Roman" w:hAnsi="Times New Roman" w:cs="Times New Roman"/>
        </w:rPr>
        <w:t>2</w:t>
      </w:r>
      <w:r w:rsidR="00A87C64" w:rsidRPr="00347512">
        <w:rPr>
          <w:rFonts w:ascii="Times New Roman" w:hAnsi="Times New Roman" w:cs="Times New Roman"/>
        </w:rPr>
        <w:t>.2.2 Movement</w:t>
      </w:r>
      <w:bookmarkEnd w:id="41"/>
      <w:bookmarkEnd w:id="42"/>
    </w:p>
    <w:p w14:paraId="2F89C2EB" w14:textId="5D14F110" w:rsidR="00AE6F23" w:rsidRPr="00347512" w:rsidRDefault="00AE6F23" w:rsidP="00362651">
      <w:pPr>
        <w:pStyle w:val="Heading4"/>
        <w:rPr>
          <w:rFonts w:ascii="Times New Roman" w:hAnsi="Times New Roman" w:cs="Times New Roman"/>
        </w:rPr>
      </w:pPr>
      <w:r w:rsidRPr="00347512">
        <w:rPr>
          <w:rFonts w:ascii="Times New Roman" w:hAnsi="Times New Roman" w:cs="Times New Roman"/>
        </w:rPr>
        <w:t>Player Movement</w:t>
      </w:r>
    </w:p>
    <w:p w14:paraId="7F2B8A19" w14:textId="531DA032" w:rsidR="00AE6F23" w:rsidRPr="00347512" w:rsidRDefault="00AE6F23" w:rsidP="007124F0">
      <w:pPr>
        <w:rPr>
          <w:rFonts w:ascii="Times New Roman" w:hAnsi="Times New Roman" w:cs="Times New Roman"/>
        </w:rPr>
      </w:pPr>
      <w:r w:rsidRPr="00347512">
        <w:rPr>
          <w:rFonts w:ascii="Times New Roman" w:hAnsi="Times New Roman" w:cs="Times New Roman"/>
        </w:rPr>
        <w:t>Players can use “WASD” to control the character to move up, down, left and right. If the player encounters an object</w:t>
      </w:r>
      <w:r w:rsidR="006F61B2" w:rsidRPr="00347512">
        <w:rPr>
          <w:rFonts w:ascii="Times New Roman" w:hAnsi="Times New Roman" w:cs="Times New Roman"/>
        </w:rPr>
        <w:t xml:space="preserve">, such as walls, statues, </w:t>
      </w:r>
      <w:r w:rsidRPr="00347512">
        <w:rPr>
          <w:rFonts w:ascii="Times New Roman" w:hAnsi="Times New Roman" w:cs="Times New Roman"/>
        </w:rPr>
        <w:t xml:space="preserve">that is set to be impassable while moving, they will be stopped. </w:t>
      </w:r>
    </w:p>
    <w:p w14:paraId="599AAF9D" w14:textId="77777777" w:rsidR="008A5C50" w:rsidRPr="00347512" w:rsidRDefault="008A5C50" w:rsidP="007124F0">
      <w:pPr>
        <w:rPr>
          <w:rFonts w:ascii="Times New Roman" w:hAnsi="Times New Roman" w:cs="Times New Roman"/>
        </w:rPr>
      </w:pPr>
    </w:p>
    <w:p w14:paraId="0770CE9A" w14:textId="3D9BEE25" w:rsidR="00AE6F23" w:rsidRPr="00347512" w:rsidRDefault="00AE6F23" w:rsidP="007124F0">
      <w:pPr>
        <w:rPr>
          <w:rFonts w:ascii="Times New Roman" w:hAnsi="Times New Roman" w:cs="Times New Roman"/>
        </w:rPr>
      </w:pPr>
      <w:r w:rsidRPr="00347512">
        <w:rPr>
          <w:rFonts w:ascii="Times New Roman" w:hAnsi="Times New Roman" w:cs="Times New Roman"/>
        </w:rPr>
        <w:t xml:space="preserve">Players can use the right mouse button to perform a dodge roll. Cannot shoot while </w:t>
      </w:r>
      <w:r w:rsidR="006F61B2" w:rsidRPr="00347512">
        <w:rPr>
          <w:rFonts w:ascii="Times New Roman" w:hAnsi="Times New Roman" w:cs="Times New Roman"/>
        </w:rPr>
        <w:t>rolling</w:t>
      </w:r>
      <w:r w:rsidRPr="00347512">
        <w:rPr>
          <w:rFonts w:ascii="Times New Roman" w:hAnsi="Times New Roman" w:cs="Times New Roman"/>
        </w:rPr>
        <w:t xml:space="preserve"> but being immunity</w:t>
      </w:r>
      <w:r w:rsidR="006F61B2" w:rsidRPr="00347512">
        <w:rPr>
          <w:rFonts w:ascii="Times New Roman" w:hAnsi="Times New Roman" w:cs="Times New Roman"/>
        </w:rPr>
        <w:t>, which means they won’t be hurt by enemies or enemies’ ammo.</w:t>
      </w:r>
    </w:p>
    <w:p w14:paraId="56E4FEAF" w14:textId="54C24574" w:rsidR="006F61B2" w:rsidRPr="00347512" w:rsidRDefault="00AE6F23" w:rsidP="00362651">
      <w:pPr>
        <w:pStyle w:val="Heading4"/>
        <w:rPr>
          <w:rFonts w:ascii="Times New Roman" w:hAnsi="Times New Roman" w:cs="Times New Roman"/>
        </w:rPr>
      </w:pPr>
      <w:r w:rsidRPr="00347512">
        <w:rPr>
          <w:rFonts w:ascii="Times New Roman" w:hAnsi="Times New Roman" w:cs="Times New Roman"/>
        </w:rPr>
        <w:lastRenderedPageBreak/>
        <w:t>Enemy Movement</w:t>
      </w:r>
    </w:p>
    <w:p w14:paraId="3BEF63C2" w14:textId="33C69A4F" w:rsidR="006F61B2" w:rsidRPr="00347512" w:rsidRDefault="006F61B2" w:rsidP="007124F0">
      <w:pPr>
        <w:rPr>
          <w:rFonts w:ascii="Times New Roman" w:hAnsi="Times New Roman" w:cs="Times New Roman"/>
        </w:rPr>
      </w:pPr>
      <w:r w:rsidRPr="00347512">
        <w:rPr>
          <w:rFonts w:ascii="Times New Roman" w:hAnsi="Times New Roman" w:cs="Times New Roman"/>
        </w:rPr>
        <w:t>Enemy movement is controlled by “</w:t>
      </w:r>
      <w:proofErr w:type="spellStart"/>
      <w:r w:rsidRPr="00347512">
        <w:rPr>
          <w:rFonts w:ascii="Times New Roman" w:hAnsi="Times New Roman" w:cs="Times New Roman"/>
        </w:rPr>
        <w:t>EnemyMovementAI</w:t>
      </w:r>
      <w:proofErr w:type="spellEnd"/>
      <w:r w:rsidRPr="00347512">
        <w:rPr>
          <w:rFonts w:ascii="Times New Roman" w:hAnsi="Times New Roman" w:cs="Times New Roman"/>
        </w:rPr>
        <w:t xml:space="preserve">” class. In this class, A* pathfinding is implemented. The program itself will provide each enemy with the closest path from the enemy itself to the player. If the distance of the path is less than the tracking range attribute of enemy itself, the enemy will move towards the player along the path. </w:t>
      </w:r>
      <w:sdt>
        <w:sdtPr>
          <w:rPr>
            <w:rFonts w:ascii="Times New Roman" w:hAnsi="Times New Roman" w:cs="Times New Roman"/>
          </w:rPr>
          <w:id w:val="-1476829405"/>
          <w:citation/>
        </w:sdtPr>
        <w:sdtContent>
          <w:r w:rsidR="00EA4898" w:rsidRPr="00347512">
            <w:rPr>
              <w:rFonts w:ascii="Times New Roman" w:hAnsi="Times New Roman" w:cs="Times New Roman"/>
            </w:rPr>
            <w:fldChar w:fldCharType="begin"/>
          </w:r>
          <w:r w:rsidR="00EA4898" w:rsidRPr="00347512">
            <w:rPr>
              <w:rFonts w:ascii="Times New Roman" w:hAnsi="Times New Roman" w:cs="Times New Roman"/>
            </w:rPr>
            <w:instrText xml:space="preserve">CITATION Voz23 \l 2052 </w:instrText>
          </w:r>
          <w:r w:rsidR="00EA4898" w:rsidRPr="00347512">
            <w:rPr>
              <w:rFonts w:ascii="Times New Roman" w:hAnsi="Times New Roman" w:cs="Times New Roman"/>
            </w:rPr>
            <w:fldChar w:fldCharType="separate"/>
          </w:r>
          <w:r w:rsidR="00DE07BC" w:rsidRPr="00347512">
            <w:rPr>
              <w:rFonts w:ascii="Times New Roman" w:hAnsi="Times New Roman" w:cs="Times New Roman"/>
              <w:noProof/>
            </w:rPr>
            <w:t>(Vozul, 2023)</w:t>
          </w:r>
          <w:r w:rsidR="00EA4898" w:rsidRPr="00347512">
            <w:rPr>
              <w:rFonts w:ascii="Times New Roman" w:hAnsi="Times New Roman" w:cs="Times New Roman"/>
            </w:rPr>
            <w:fldChar w:fldCharType="end"/>
          </w:r>
        </w:sdtContent>
      </w:sdt>
    </w:p>
    <w:p w14:paraId="37BAFCC7" w14:textId="1B802B19" w:rsidR="007A28DA" w:rsidRPr="00347512" w:rsidRDefault="007A28DA" w:rsidP="007124F0">
      <w:pPr>
        <w:rPr>
          <w:rFonts w:ascii="Times New Roman" w:hAnsi="Times New Roman" w:cs="Times New Roman"/>
        </w:rPr>
      </w:pPr>
    </w:p>
    <w:p w14:paraId="1F021887" w14:textId="7E7F2520" w:rsidR="007A28DA" w:rsidRPr="00347512" w:rsidRDefault="007A28DA" w:rsidP="007124F0">
      <w:pPr>
        <w:rPr>
          <w:rFonts w:ascii="Times New Roman" w:hAnsi="Times New Roman" w:cs="Times New Roman"/>
        </w:rPr>
      </w:pPr>
      <w:r w:rsidRPr="00347512">
        <w:rPr>
          <w:rFonts w:ascii="Times New Roman" w:hAnsi="Times New Roman" w:cs="Times New Roman"/>
        </w:rPr>
        <w:t>In addition, there are some movable objects like tables and chests in the game. They will be recognized as obstacles by the enemy's movement AI, and the dynamically updated obstacle positions will also be calculated when updating the path.</w:t>
      </w:r>
    </w:p>
    <w:p w14:paraId="06D0E831" w14:textId="1B43D0C2" w:rsidR="00A87C64" w:rsidRPr="00347512" w:rsidRDefault="009B3B80" w:rsidP="00362651">
      <w:pPr>
        <w:pStyle w:val="Heading3"/>
        <w:rPr>
          <w:rFonts w:ascii="Times New Roman" w:hAnsi="Times New Roman" w:cs="Times New Roman"/>
        </w:rPr>
      </w:pPr>
      <w:bookmarkStart w:id="43" w:name="_Toc133362363"/>
      <w:bookmarkStart w:id="44" w:name="_Toc133431089"/>
      <w:r w:rsidRPr="00347512">
        <w:rPr>
          <w:rFonts w:ascii="Times New Roman" w:hAnsi="Times New Roman" w:cs="Times New Roman"/>
        </w:rPr>
        <w:t>2</w:t>
      </w:r>
      <w:r w:rsidR="00A87C64" w:rsidRPr="00347512">
        <w:rPr>
          <w:rFonts w:ascii="Times New Roman" w:hAnsi="Times New Roman" w:cs="Times New Roman"/>
        </w:rPr>
        <w:t>.2.3 Objects</w:t>
      </w:r>
      <w:bookmarkEnd w:id="43"/>
      <w:bookmarkEnd w:id="44"/>
    </w:p>
    <w:p w14:paraId="3F3BB66E" w14:textId="73A2E2AD" w:rsidR="00C47B36" w:rsidRPr="00347512" w:rsidRDefault="00C47B36" w:rsidP="007124F0">
      <w:pPr>
        <w:rPr>
          <w:rFonts w:ascii="Times New Roman" w:hAnsi="Times New Roman" w:cs="Times New Roman"/>
        </w:rPr>
      </w:pPr>
      <w:r w:rsidRPr="00347512">
        <w:rPr>
          <w:rFonts w:ascii="Times New Roman" w:hAnsi="Times New Roman" w:cs="Times New Roman"/>
        </w:rPr>
        <w:t>Objects that can be interacted with in the game are mainly divided into the following three categories: decorative objects, spawned objects and moveable objects.</w:t>
      </w:r>
    </w:p>
    <w:p w14:paraId="5BA855F4" w14:textId="569535DD" w:rsidR="002855FE" w:rsidRPr="00347512" w:rsidRDefault="009B3B80" w:rsidP="007124F0">
      <w:pPr>
        <w:rPr>
          <w:rFonts w:ascii="Times New Roman" w:hAnsi="Times New Roman" w:cs="Times New Roman"/>
          <w:b/>
          <w:bCs/>
        </w:rPr>
      </w:pPr>
      <w:r w:rsidRPr="00347512">
        <w:rPr>
          <w:rFonts w:ascii="Times New Roman" w:hAnsi="Times New Roman" w:cs="Times New Roman"/>
          <w:b/>
          <w:bCs/>
        </w:rPr>
        <w:t>2</w:t>
      </w:r>
      <w:r w:rsidR="00A55A40" w:rsidRPr="00347512">
        <w:rPr>
          <w:rFonts w:ascii="Times New Roman" w:hAnsi="Times New Roman" w:cs="Times New Roman"/>
          <w:b/>
          <w:bCs/>
        </w:rPr>
        <w:t xml:space="preserve">.2.3.1 </w:t>
      </w:r>
      <w:r w:rsidR="002855FE" w:rsidRPr="00347512">
        <w:rPr>
          <w:rFonts w:ascii="Times New Roman" w:hAnsi="Times New Roman" w:cs="Times New Roman"/>
          <w:b/>
          <w:bCs/>
        </w:rPr>
        <w:t>Decorative Objects</w:t>
      </w:r>
    </w:p>
    <w:p w14:paraId="647FF2A7" w14:textId="6F8B27D9" w:rsidR="002855FE" w:rsidRPr="00347512" w:rsidRDefault="00F25654" w:rsidP="007124F0">
      <w:pPr>
        <w:rPr>
          <w:rFonts w:ascii="Times New Roman" w:hAnsi="Times New Roman" w:cs="Times New Roman"/>
        </w:rPr>
      </w:pPr>
      <w:r w:rsidRPr="00347512">
        <w:rPr>
          <w:rFonts w:ascii="Times New Roman" w:hAnsi="Times New Roman" w:cs="Times New Roman"/>
        </w:rPr>
        <w:t>These objects are mainly used for room decoration and are usually placed in the corner or near the wall. Players can destroy these decorations by contacting or shooting them. At the same time, these fragile decorations can also help players block an enemy bullet.</w:t>
      </w:r>
    </w:p>
    <w:p w14:paraId="2A9C1F83" w14:textId="7ACE1E73" w:rsidR="002855FE" w:rsidRPr="00347512" w:rsidRDefault="009B3B80" w:rsidP="007124F0">
      <w:pPr>
        <w:rPr>
          <w:rFonts w:ascii="Times New Roman" w:hAnsi="Times New Roman" w:cs="Times New Roman"/>
          <w:b/>
          <w:bCs/>
        </w:rPr>
      </w:pPr>
      <w:r w:rsidRPr="00347512">
        <w:rPr>
          <w:rFonts w:ascii="Times New Roman" w:hAnsi="Times New Roman" w:cs="Times New Roman"/>
          <w:b/>
          <w:bCs/>
        </w:rPr>
        <w:t>2</w:t>
      </w:r>
      <w:r w:rsidR="00A55A40" w:rsidRPr="00347512">
        <w:rPr>
          <w:rFonts w:ascii="Times New Roman" w:hAnsi="Times New Roman" w:cs="Times New Roman"/>
          <w:b/>
          <w:bCs/>
        </w:rPr>
        <w:t xml:space="preserve">.2.3.2 </w:t>
      </w:r>
      <w:r w:rsidR="002855FE" w:rsidRPr="00347512">
        <w:rPr>
          <w:rFonts w:ascii="Times New Roman" w:hAnsi="Times New Roman" w:cs="Times New Roman"/>
          <w:b/>
          <w:bCs/>
        </w:rPr>
        <w:t>Spawned Objects</w:t>
      </w:r>
    </w:p>
    <w:p w14:paraId="063E4C80" w14:textId="6AFD58F9" w:rsidR="002855FE" w:rsidRPr="00347512" w:rsidRDefault="00F25654" w:rsidP="007124F0">
      <w:pPr>
        <w:rPr>
          <w:rFonts w:ascii="Times New Roman" w:hAnsi="Times New Roman" w:cs="Times New Roman"/>
        </w:rPr>
      </w:pPr>
      <w:r w:rsidRPr="00347512">
        <w:rPr>
          <w:rFonts w:ascii="Times New Roman" w:hAnsi="Times New Roman" w:cs="Times New Roman"/>
        </w:rPr>
        <w:t>Objects in this category mainly refer to supplies spawned from chests. If it is a recovery potion or ammo, the percentage value will be displayed below the object image. If the player gets close to them and presses the “E” key, it will restore health or the ammo of the currently held weapon according to the displayed percentage value.</w:t>
      </w:r>
    </w:p>
    <w:p w14:paraId="1F393C44" w14:textId="6C69E63D" w:rsidR="002855FE" w:rsidRPr="00347512" w:rsidRDefault="009B3B80" w:rsidP="007124F0">
      <w:pPr>
        <w:rPr>
          <w:rFonts w:ascii="Times New Roman" w:hAnsi="Times New Roman" w:cs="Times New Roman"/>
          <w:b/>
          <w:bCs/>
        </w:rPr>
      </w:pPr>
      <w:r w:rsidRPr="00347512">
        <w:rPr>
          <w:rFonts w:ascii="Times New Roman" w:hAnsi="Times New Roman" w:cs="Times New Roman"/>
          <w:b/>
          <w:bCs/>
        </w:rPr>
        <w:t>2</w:t>
      </w:r>
      <w:r w:rsidR="00A55A40" w:rsidRPr="00347512">
        <w:rPr>
          <w:rFonts w:ascii="Times New Roman" w:hAnsi="Times New Roman" w:cs="Times New Roman"/>
          <w:b/>
          <w:bCs/>
        </w:rPr>
        <w:t xml:space="preserve">.2.3.3 </w:t>
      </w:r>
      <w:r w:rsidR="002855FE" w:rsidRPr="00347512">
        <w:rPr>
          <w:rFonts w:ascii="Times New Roman" w:hAnsi="Times New Roman" w:cs="Times New Roman"/>
          <w:b/>
          <w:bCs/>
        </w:rPr>
        <w:t>Moveable Objects</w:t>
      </w:r>
    </w:p>
    <w:p w14:paraId="4C941613" w14:textId="11219437" w:rsidR="002855FE" w:rsidRPr="00347512" w:rsidRDefault="00F25654" w:rsidP="007124F0">
      <w:pPr>
        <w:rPr>
          <w:rFonts w:ascii="Times New Roman" w:hAnsi="Times New Roman" w:cs="Times New Roman"/>
        </w:rPr>
      </w:pPr>
      <w:r w:rsidRPr="00347512">
        <w:rPr>
          <w:rFonts w:ascii="Times New Roman" w:hAnsi="Times New Roman" w:cs="Times New Roman"/>
        </w:rPr>
        <w:t xml:space="preserve">There are two types of movable objects in the game, they are overturned tables and chests. Players can use these objects to dodge enemy bullets, just like in cowboy movies. </w:t>
      </w:r>
    </w:p>
    <w:p w14:paraId="6C5764D0" w14:textId="203E3078" w:rsidR="00A87C64" w:rsidRPr="00347512" w:rsidRDefault="009B3B80" w:rsidP="00362651">
      <w:pPr>
        <w:pStyle w:val="Heading3"/>
        <w:rPr>
          <w:rFonts w:ascii="Times New Roman" w:hAnsi="Times New Roman" w:cs="Times New Roman"/>
        </w:rPr>
      </w:pPr>
      <w:bookmarkStart w:id="45" w:name="_Toc133362364"/>
      <w:bookmarkStart w:id="46" w:name="_Toc133431090"/>
      <w:r w:rsidRPr="00347512">
        <w:rPr>
          <w:rFonts w:ascii="Times New Roman" w:hAnsi="Times New Roman" w:cs="Times New Roman"/>
        </w:rPr>
        <w:t>2</w:t>
      </w:r>
      <w:r w:rsidR="00A87C64" w:rsidRPr="00347512">
        <w:rPr>
          <w:rFonts w:ascii="Times New Roman" w:hAnsi="Times New Roman" w:cs="Times New Roman"/>
        </w:rPr>
        <w:t>.2.4 Actions</w:t>
      </w:r>
      <w:bookmarkEnd w:id="45"/>
      <w:bookmarkEnd w:id="46"/>
    </w:p>
    <w:p w14:paraId="26DE0B17" w14:textId="496F4CCD" w:rsidR="00257B98" w:rsidRPr="00347512" w:rsidRDefault="00257B98" w:rsidP="007124F0">
      <w:pPr>
        <w:rPr>
          <w:rFonts w:ascii="Times New Roman" w:hAnsi="Times New Roman" w:cs="Times New Roman"/>
        </w:rPr>
      </w:pPr>
      <w:r w:rsidRPr="00347512">
        <w:rPr>
          <w:rFonts w:ascii="Times New Roman" w:hAnsi="Times New Roman" w:cs="Times New Roman"/>
        </w:rPr>
        <w:t>Players mainly interact with various objects in the game through the “E” key. It should be noted that the weapons held by the player have colliders. The interaction may not be successful due to insufficient distance.</w:t>
      </w:r>
    </w:p>
    <w:p w14:paraId="4DE22B64" w14:textId="77777777" w:rsidR="00BE186C" w:rsidRPr="00347512" w:rsidRDefault="00BE186C" w:rsidP="007124F0">
      <w:pPr>
        <w:rPr>
          <w:rFonts w:ascii="Times New Roman" w:hAnsi="Times New Roman" w:cs="Times New Roman"/>
        </w:rPr>
      </w:pPr>
    </w:p>
    <w:p w14:paraId="603AAE3E" w14:textId="48737A6C" w:rsidR="00BE186C" w:rsidRPr="00347512" w:rsidRDefault="00BE186C" w:rsidP="007124F0">
      <w:pPr>
        <w:rPr>
          <w:rFonts w:ascii="Times New Roman" w:hAnsi="Times New Roman" w:cs="Times New Roman"/>
        </w:rPr>
      </w:pPr>
      <w:r w:rsidRPr="00347512">
        <w:rPr>
          <w:rFonts w:ascii="Times New Roman" w:hAnsi="Times New Roman" w:cs="Times New Roman"/>
        </w:rPr>
        <w:t xml:space="preserve">Players can hold multiple weapons. They can switch weapons through the number keys and mouse wheel. Using ‘-’ key to set the current weapon to position 1. </w:t>
      </w:r>
    </w:p>
    <w:p w14:paraId="0FA5D07D" w14:textId="0D41E96A" w:rsidR="00A87C64" w:rsidRPr="00347512" w:rsidRDefault="009B3B80" w:rsidP="00362651">
      <w:pPr>
        <w:pStyle w:val="Heading3"/>
        <w:rPr>
          <w:rFonts w:ascii="Times New Roman" w:hAnsi="Times New Roman" w:cs="Times New Roman"/>
        </w:rPr>
      </w:pPr>
      <w:bookmarkStart w:id="47" w:name="_Toc133362365"/>
      <w:bookmarkStart w:id="48" w:name="_Toc133431091"/>
      <w:r w:rsidRPr="00347512">
        <w:rPr>
          <w:rFonts w:ascii="Times New Roman" w:hAnsi="Times New Roman" w:cs="Times New Roman"/>
        </w:rPr>
        <w:t>2</w:t>
      </w:r>
      <w:r w:rsidR="00A87C64" w:rsidRPr="00347512">
        <w:rPr>
          <w:rFonts w:ascii="Times New Roman" w:hAnsi="Times New Roman" w:cs="Times New Roman"/>
        </w:rPr>
        <w:t>.2.5 Combat</w:t>
      </w:r>
      <w:bookmarkEnd w:id="47"/>
      <w:bookmarkEnd w:id="48"/>
    </w:p>
    <w:p w14:paraId="790DFF04" w14:textId="28FD3AA2" w:rsidR="00BE186C" w:rsidRPr="00347512" w:rsidRDefault="00257B98" w:rsidP="007124F0">
      <w:pPr>
        <w:rPr>
          <w:rFonts w:ascii="Times New Roman" w:hAnsi="Times New Roman" w:cs="Times New Roman"/>
        </w:rPr>
      </w:pPr>
      <w:r w:rsidRPr="00347512">
        <w:rPr>
          <w:rFonts w:ascii="Times New Roman" w:hAnsi="Times New Roman" w:cs="Times New Roman"/>
        </w:rPr>
        <w:t xml:space="preserve">Each character has an initial weapon with unlimited ammo. </w:t>
      </w:r>
      <w:r w:rsidR="00BE186C" w:rsidRPr="00347512">
        <w:rPr>
          <w:rFonts w:ascii="Times New Roman" w:hAnsi="Times New Roman" w:cs="Times New Roman"/>
        </w:rPr>
        <w:t xml:space="preserve">Whenever the player first enters a room that is not a corridor or chest room or entrance, all doors of that room will be locked, the </w:t>
      </w:r>
      <w:r w:rsidR="00BE186C" w:rsidRPr="00347512">
        <w:rPr>
          <w:rFonts w:ascii="Times New Roman" w:hAnsi="Times New Roman" w:cs="Times New Roman"/>
        </w:rPr>
        <w:lastRenderedPageBreak/>
        <w:t>background music will change, and enemies will start spawning. Only when the player kills all the enemies, the door of the room will be unlocked, and the background music will return to normal. Chests will have a chance to be generated when the player first enters the room, or after the room is cleared.</w:t>
      </w:r>
    </w:p>
    <w:p w14:paraId="15BF2E33" w14:textId="625C09BB" w:rsidR="00BE186C" w:rsidRPr="00347512" w:rsidRDefault="00BE186C" w:rsidP="007124F0">
      <w:pPr>
        <w:rPr>
          <w:rFonts w:ascii="Times New Roman" w:hAnsi="Times New Roman" w:cs="Times New Roman"/>
        </w:rPr>
      </w:pPr>
    </w:p>
    <w:p w14:paraId="7FEE3567" w14:textId="5D834139" w:rsidR="00BE186C" w:rsidRPr="00347512" w:rsidRDefault="00BE186C" w:rsidP="007124F0">
      <w:pPr>
        <w:rPr>
          <w:rFonts w:ascii="Times New Roman" w:hAnsi="Times New Roman" w:cs="Times New Roman"/>
        </w:rPr>
      </w:pPr>
      <w:r w:rsidRPr="00347512">
        <w:rPr>
          <w:rFonts w:ascii="Times New Roman" w:hAnsi="Times New Roman" w:cs="Times New Roman"/>
        </w:rPr>
        <w:t>The boss battle will be triggered in the boss room. According to the current level, a specific number and type of boss will be generated. After defeating the boss, a chest will be generated. And then players can press “Enter” key to enter the next level.  They can loot the supplies left in the current level before entering the next level.</w:t>
      </w:r>
    </w:p>
    <w:p w14:paraId="271C66A2" w14:textId="1A669382" w:rsidR="00336153" w:rsidRPr="00347512" w:rsidRDefault="009B3B80" w:rsidP="00362651">
      <w:pPr>
        <w:pStyle w:val="Heading3"/>
        <w:rPr>
          <w:rFonts w:ascii="Times New Roman" w:hAnsi="Times New Roman" w:cs="Times New Roman"/>
        </w:rPr>
      </w:pPr>
      <w:bookmarkStart w:id="49" w:name="_Toc133362366"/>
      <w:bookmarkStart w:id="50" w:name="_Toc133431092"/>
      <w:r w:rsidRPr="00347512">
        <w:rPr>
          <w:rFonts w:ascii="Times New Roman" w:hAnsi="Times New Roman" w:cs="Times New Roman"/>
        </w:rPr>
        <w:t>2</w:t>
      </w:r>
      <w:r w:rsidR="00336153" w:rsidRPr="00347512">
        <w:rPr>
          <w:rFonts w:ascii="Times New Roman" w:hAnsi="Times New Roman" w:cs="Times New Roman"/>
        </w:rPr>
        <w:t>.2.6 Immunity</w:t>
      </w:r>
      <w:bookmarkEnd w:id="49"/>
      <w:bookmarkEnd w:id="50"/>
    </w:p>
    <w:p w14:paraId="70D2C924" w14:textId="1D49BFC4" w:rsidR="00BE186C" w:rsidRPr="00347512" w:rsidRDefault="00D32208" w:rsidP="007124F0">
      <w:pPr>
        <w:rPr>
          <w:rFonts w:ascii="Times New Roman" w:hAnsi="Times New Roman" w:cs="Times New Roman"/>
        </w:rPr>
      </w:pPr>
      <w:r w:rsidRPr="00347512">
        <w:rPr>
          <w:rFonts w:ascii="Times New Roman" w:hAnsi="Times New Roman" w:cs="Times New Roman"/>
        </w:rPr>
        <w:t>Players are immune while performing a dodge rolling. If they got hit by an enemy, they will also be immune for a few seconds. This is designed to prevent sudden death. As the number of levels increases, the number of enemies and the scale of the bullet-hell will be larger. Without the setting of the immune mechanism, the player will die easily and quickly.</w:t>
      </w:r>
    </w:p>
    <w:p w14:paraId="65DDA875" w14:textId="5FD97F42" w:rsidR="006F61B2" w:rsidRPr="00347512" w:rsidRDefault="009B3B80" w:rsidP="00362651">
      <w:pPr>
        <w:pStyle w:val="Heading3"/>
        <w:rPr>
          <w:rFonts w:ascii="Times New Roman" w:hAnsi="Times New Roman" w:cs="Times New Roman"/>
        </w:rPr>
      </w:pPr>
      <w:bookmarkStart w:id="51" w:name="_Toc133362367"/>
      <w:bookmarkStart w:id="52" w:name="_Toc133431093"/>
      <w:r w:rsidRPr="00347512">
        <w:rPr>
          <w:rFonts w:ascii="Times New Roman" w:hAnsi="Times New Roman" w:cs="Times New Roman"/>
        </w:rPr>
        <w:t>2</w:t>
      </w:r>
      <w:r w:rsidR="006F61B2" w:rsidRPr="00347512">
        <w:rPr>
          <w:rFonts w:ascii="Times New Roman" w:hAnsi="Times New Roman" w:cs="Times New Roman"/>
        </w:rPr>
        <w:t>.2.7 Score</w:t>
      </w:r>
      <w:bookmarkEnd w:id="51"/>
      <w:bookmarkEnd w:id="52"/>
    </w:p>
    <w:p w14:paraId="2DA3133F" w14:textId="6CDEC874" w:rsidR="00D32208" w:rsidRPr="00347512" w:rsidRDefault="004A541B" w:rsidP="007124F0">
      <w:pPr>
        <w:rPr>
          <w:rFonts w:ascii="Times New Roman" w:hAnsi="Times New Roman" w:cs="Times New Roman"/>
        </w:rPr>
      </w:pPr>
      <w:r w:rsidRPr="00347512">
        <w:rPr>
          <w:rFonts w:ascii="Times New Roman" w:hAnsi="Times New Roman" w:cs="Times New Roman"/>
        </w:rPr>
        <w:t xml:space="preserve">Players can earn points during the game. The score obtained follows this formula: “Enemy’s HP” </w:t>
      </w:r>
      <w:r w:rsidR="004325E1" w:rsidRPr="00347512">
        <w:rPr>
          <w:rFonts w:ascii="Times New Roman" w:hAnsi="Times New Roman" w:cs="Times New Roman"/>
        </w:rPr>
        <w:t>*</w:t>
      </w:r>
      <w:r w:rsidRPr="00347512">
        <w:rPr>
          <w:rFonts w:ascii="Times New Roman" w:hAnsi="Times New Roman" w:cs="Times New Roman"/>
        </w:rPr>
        <w:t xml:space="preserve"> “Multiplier”</w:t>
      </w:r>
      <w:r w:rsidR="00F92035" w:rsidRPr="00347512">
        <w:rPr>
          <w:rFonts w:ascii="Times New Roman" w:hAnsi="Times New Roman" w:cs="Times New Roman"/>
        </w:rPr>
        <w:t>. The health point of the enemy is fixed, and the part that the player can influence is the multiplier. The setting of the multiplier is that if the player kills the enemy, the multiplier will be increased by 1, and if the player is damaged, the multiplier will be decreased by 1. This is intended to encourage players to kill enemies while taking as little damage as possible.</w:t>
      </w:r>
    </w:p>
    <w:p w14:paraId="39BD0DCA" w14:textId="6A0FAC0F" w:rsidR="000E462A" w:rsidRPr="00347512" w:rsidRDefault="009B3B80" w:rsidP="000E462A">
      <w:pPr>
        <w:pStyle w:val="Heading3"/>
        <w:rPr>
          <w:rFonts w:ascii="Times New Roman" w:hAnsi="Times New Roman" w:cs="Times New Roman"/>
        </w:rPr>
      </w:pPr>
      <w:bookmarkStart w:id="53" w:name="_Toc133362368"/>
      <w:bookmarkStart w:id="54" w:name="_Toc133431094"/>
      <w:r w:rsidRPr="00347512">
        <w:rPr>
          <w:rFonts w:ascii="Times New Roman" w:hAnsi="Times New Roman" w:cs="Times New Roman"/>
        </w:rPr>
        <w:t>2</w:t>
      </w:r>
      <w:r w:rsidR="000E462A" w:rsidRPr="00347512">
        <w:rPr>
          <w:rFonts w:ascii="Times New Roman" w:hAnsi="Times New Roman" w:cs="Times New Roman"/>
        </w:rPr>
        <w:t>.2.8 Collision</w:t>
      </w:r>
      <w:bookmarkEnd w:id="53"/>
      <w:bookmarkEnd w:id="54"/>
    </w:p>
    <w:p w14:paraId="5CAE2323" w14:textId="0D8C13F1" w:rsidR="000E462A" w:rsidRPr="00347512" w:rsidRDefault="002D03BD" w:rsidP="000E462A">
      <w:pPr>
        <w:rPr>
          <w:rFonts w:ascii="Times New Roman" w:hAnsi="Times New Roman" w:cs="Times New Roman"/>
        </w:rPr>
      </w:pPr>
      <w:r w:rsidRPr="00347512">
        <w:rPr>
          <w:rFonts w:ascii="Times New Roman" w:hAnsi="Times New Roman" w:cs="Times New Roman"/>
        </w:rPr>
        <w:t>The game uses the Circle Collider 2D and Polygon Collider 2D components provided by Unity to deal with collision detection.</w:t>
      </w:r>
      <w:sdt>
        <w:sdtPr>
          <w:rPr>
            <w:rFonts w:ascii="Times New Roman" w:hAnsi="Times New Roman" w:cs="Times New Roman"/>
          </w:rPr>
          <w:id w:val="1094594962"/>
          <w:citation/>
        </w:sdtPr>
        <w:sdtContent>
          <w:r w:rsidR="00EA4898" w:rsidRPr="00347512">
            <w:rPr>
              <w:rFonts w:ascii="Times New Roman" w:hAnsi="Times New Roman" w:cs="Times New Roman"/>
            </w:rPr>
            <w:fldChar w:fldCharType="begin"/>
          </w:r>
          <w:r w:rsidR="00EA4898" w:rsidRPr="00347512">
            <w:rPr>
              <w:rFonts w:ascii="Times New Roman" w:hAnsi="Times New Roman" w:cs="Times New Roman"/>
            </w:rPr>
            <w:instrText xml:space="preserve"> CITATION Uni21 \l 2052 </w:instrText>
          </w:r>
          <w:r w:rsidR="00EA4898" w:rsidRPr="00347512">
            <w:rPr>
              <w:rFonts w:ascii="Times New Roman" w:hAnsi="Times New Roman" w:cs="Times New Roman"/>
            </w:rPr>
            <w:fldChar w:fldCharType="separate"/>
          </w:r>
          <w:r w:rsidR="00DE07BC" w:rsidRPr="00347512">
            <w:rPr>
              <w:rFonts w:ascii="Times New Roman" w:hAnsi="Times New Roman" w:cs="Times New Roman"/>
              <w:noProof/>
            </w:rPr>
            <w:t xml:space="preserve"> (Unity, 2021)</w:t>
          </w:r>
          <w:r w:rsidR="00EA4898" w:rsidRPr="00347512">
            <w:rPr>
              <w:rFonts w:ascii="Times New Roman" w:hAnsi="Times New Roman" w:cs="Times New Roman"/>
            </w:rPr>
            <w:fldChar w:fldCharType="end"/>
          </w:r>
        </w:sdtContent>
      </w:sdt>
      <w:r w:rsidRPr="00347512">
        <w:rPr>
          <w:rFonts w:ascii="Times New Roman" w:hAnsi="Times New Roman" w:cs="Times New Roman"/>
        </w:rPr>
        <w:t xml:space="preserve"> These components are used to monitor the contact between game objects. For example, character in contact with impassable terrain, Bullets collide with players, enemies, and various objects in the room.</w:t>
      </w:r>
      <w:r w:rsidR="001D55D6" w:rsidRPr="00347512">
        <w:rPr>
          <w:rFonts w:ascii="Times New Roman" w:hAnsi="Times New Roman" w:cs="Times New Roman"/>
        </w:rPr>
        <w:t xml:space="preserve"> </w:t>
      </w:r>
      <w:sdt>
        <w:sdtPr>
          <w:rPr>
            <w:rFonts w:ascii="Times New Roman" w:hAnsi="Times New Roman" w:cs="Times New Roman"/>
          </w:rPr>
          <w:id w:val="-856809051"/>
          <w:citation/>
        </w:sdtPr>
        <w:sdtContent>
          <w:r w:rsidR="00EA4898" w:rsidRPr="00347512">
            <w:rPr>
              <w:rFonts w:ascii="Times New Roman" w:hAnsi="Times New Roman" w:cs="Times New Roman"/>
            </w:rPr>
            <w:fldChar w:fldCharType="begin"/>
          </w:r>
          <w:r w:rsidR="00DE07BC" w:rsidRPr="00347512">
            <w:rPr>
              <w:rFonts w:ascii="Times New Roman" w:hAnsi="Times New Roman" w:cs="Times New Roman"/>
            </w:rPr>
            <w:instrText xml:space="preserve">CITATION Uni211 \l 2052 </w:instrText>
          </w:r>
          <w:r w:rsidR="00EA4898" w:rsidRPr="00347512">
            <w:rPr>
              <w:rFonts w:ascii="Times New Roman" w:hAnsi="Times New Roman" w:cs="Times New Roman"/>
            </w:rPr>
            <w:fldChar w:fldCharType="separate"/>
          </w:r>
          <w:r w:rsidR="00DE07BC" w:rsidRPr="00347512">
            <w:rPr>
              <w:rFonts w:ascii="Times New Roman" w:hAnsi="Times New Roman" w:cs="Times New Roman"/>
              <w:noProof/>
            </w:rPr>
            <w:t>(Unity, 2021)</w:t>
          </w:r>
          <w:r w:rsidR="00EA4898" w:rsidRPr="00347512">
            <w:rPr>
              <w:rFonts w:ascii="Times New Roman" w:hAnsi="Times New Roman" w:cs="Times New Roman"/>
            </w:rPr>
            <w:fldChar w:fldCharType="end"/>
          </w:r>
        </w:sdtContent>
      </w:sdt>
    </w:p>
    <w:p w14:paraId="527E7175" w14:textId="6B9C4E79" w:rsidR="0094130A" w:rsidRPr="00347512" w:rsidRDefault="0094130A" w:rsidP="0094130A">
      <w:pPr>
        <w:pStyle w:val="Heading3"/>
        <w:rPr>
          <w:rFonts w:ascii="Times New Roman" w:hAnsi="Times New Roman" w:cs="Times New Roman"/>
        </w:rPr>
      </w:pPr>
      <w:bookmarkStart w:id="55" w:name="_Toc133362369"/>
      <w:bookmarkStart w:id="56" w:name="_Toc133431095"/>
      <w:r w:rsidRPr="00347512">
        <w:rPr>
          <w:rFonts w:ascii="Times New Roman" w:hAnsi="Times New Roman" w:cs="Times New Roman"/>
        </w:rPr>
        <w:t>2.2.9 Chests</w:t>
      </w:r>
      <w:bookmarkEnd w:id="55"/>
      <w:bookmarkEnd w:id="56"/>
    </w:p>
    <w:p w14:paraId="0D4A111D" w14:textId="13881F4F" w:rsidR="0094130A" w:rsidRPr="00347512" w:rsidRDefault="0094130A" w:rsidP="0094130A">
      <w:pPr>
        <w:rPr>
          <w:rFonts w:ascii="Times New Roman" w:hAnsi="Times New Roman" w:cs="Times New Roman"/>
        </w:rPr>
      </w:pPr>
      <w:r w:rsidRPr="00347512">
        <w:rPr>
          <w:rFonts w:ascii="Times New Roman" w:hAnsi="Times New Roman" w:cs="Times New Roman"/>
        </w:rPr>
        <w:t>Players can press E to open the chests, they can get hp restore potions, ammo, and new weapons from the chests. In the game, I introduced the design of dynamic difficulty. The content of the chest is not only affected by the number of levels, room type and generation method, but also the state of the player. If low hp, more potions, if low ammo, more ammo. If weapons are bad, generate a better weapon. Normally, a high-quality chest will be generated in the chest room and cleared boss room. While in small room, medium room, or large room, there is a chance to generate chest when the player first enters the room and after clearing the room. But the quality of the former is often lower than the latter</w:t>
      </w:r>
    </w:p>
    <w:p w14:paraId="17F6E102" w14:textId="5C17EC96" w:rsidR="00A87C64" w:rsidRPr="00347512" w:rsidRDefault="009B3B80" w:rsidP="00362651">
      <w:pPr>
        <w:pStyle w:val="Heading2"/>
        <w:rPr>
          <w:rFonts w:ascii="Times New Roman" w:hAnsi="Times New Roman" w:cs="Times New Roman"/>
        </w:rPr>
      </w:pPr>
      <w:bookmarkStart w:id="57" w:name="_Toc133362370"/>
      <w:bookmarkStart w:id="58" w:name="_Toc133431096"/>
      <w:r w:rsidRPr="00347512">
        <w:rPr>
          <w:rFonts w:ascii="Times New Roman" w:hAnsi="Times New Roman" w:cs="Times New Roman"/>
        </w:rPr>
        <w:lastRenderedPageBreak/>
        <w:t>2</w:t>
      </w:r>
      <w:r w:rsidR="00A87C64" w:rsidRPr="00347512">
        <w:rPr>
          <w:rFonts w:ascii="Times New Roman" w:hAnsi="Times New Roman" w:cs="Times New Roman"/>
        </w:rPr>
        <w:t>.3 Screen Flow</w:t>
      </w:r>
      <w:bookmarkEnd w:id="57"/>
      <w:bookmarkEnd w:id="58"/>
    </w:p>
    <w:p w14:paraId="7AA35589" w14:textId="093A603F" w:rsidR="00F23B66" w:rsidRPr="00347512" w:rsidRDefault="00F23B66" w:rsidP="007124F0">
      <w:pPr>
        <w:rPr>
          <w:rFonts w:ascii="Times New Roman" w:hAnsi="Times New Roman" w:cs="Times New Roman"/>
        </w:rPr>
      </w:pPr>
      <w:r w:rsidRPr="00347512">
        <w:rPr>
          <w:rFonts w:ascii="Times New Roman" w:hAnsi="Times New Roman" w:cs="Times New Roman"/>
        </w:rPr>
        <w:t>In the Unity engine, the game usually only uses one screen, but it will switch between multiple scenes. The scenes used in this game are as follows</w:t>
      </w:r>
    </w:p>
    <w:p w14:paraId="47A63C97" w14:textId="4103E335" w:rsidR="00F23B66" w:rsidRPr="00347512" w:rsidRDefault="009B3B80" w:rsidP="00362651">
      <w:pPr>
        <w:pStyle w:val="Heading3"/>
        <w:rPr>
          <w:rFonts w:ascii="Times New Roman" w:hAnsi="Times New Roman" w:cs="Times New Roman"/>
        </w:rPr>
      </w:pPr>
      <w:bookmarkStart w:id="59" w:name="_Toc133362371"/>
      <w:bookmarkStart w:id="60" w:name="_Toc133431097"/>
      <w:r w:rsidRPr="00347512">
        <w:rPr>
          <w:rFonts w:ascii="Times New Roman" w:hAnsi="Times New Roman" w:cs="Times New Roman"/>
        </w:rPr>
        <w:t>2</w:t>
      </w:r>
      <w:r w:rsidR="00F23B66" w:rsidRPr="00347512">
        <w:rPr>
          <w:rFonts w:ascii="Times New Roman" w:hAnsi="Times New Roman" w:cs="Times New Roman"/>
        </w:rPr>
        <w:t>.3.1 Main Menu Scene</w:t>
      </w:r>
      <w:bookmarkEnd w:id="59"/>
      <w:bookmarkEnd w:id="60"/>
    </w:p>
    <w:p w14:paraId="57B7C87F" w14:textId="09E6E578" w:rsidR="00F23B66" w:rsidRPr="00347512" w:rsidRDefault="00F23B66" w:rsidP="007124F0">
      <w:pPr>
        <w:rPr>
          <w:rFonts w:ascii="Times New Roman" w:hAnsi="Times New Roman" w:cs="Times New Roman"/>
        </w:rPr>
      </w:pPr>
      <w:r w:rsidRPr="00347512">
        <w:rPr>
          <w:rFonts w:ascii="Times New Roman" w:hAnsi="Times New Roman" w:cs="Times New Roman"/>
        </w:rPr>
        <w:t xml:space="preserve">Main menu scene is the entrance of the entire game program. The character selector scene is embedded in this scene by default. This scene also contains four buttons </w:t>
      </w:r>
      <w:r w:rsidR="00E56189" w:rsidRPr="00347512">
        <w:rPr>
          <w:rFonts w:ascii="Times New Roman" w:hAnsi="Times New Roman" w:cs="Times New Roman"/>
        </w:rPr>
        <w:t xml:space="preserve">for exiting the game, jumping to the main game scene (Start the game), jumping to the </w:t>
      </w:r>
      <w:proofErr w:type="gramStart"/>
      <w:r w:rsidR="00E56189" w:rsidRPr="00347512">
        <w:rPr>
          <w:rFonts w:ascii="Times New Roman" w:hAnsi="Times New Roman" w:cs="Times New Roman"/>
        </w:rPr>
        <w:t>instructions</w:t>
      </w:r>
      <w:proofErr w:type="gramEnd"/>
      <w:r w:rsidR="00E56189" w:rsidRPr="00347512">
        <w:rPr>
          <w:rFonts w:ascii="Times New Roman" w:hAnsi="Times New Roman" w:cs="Times New Roman"/>
        </w:rPr>
        <w:t xml:space="preserve"> scene, and jumping to the high score scene.</w:t>
      </w:r>
    </w:p>
    <w:p w14:paraId="0FE52710" w14:textId="77777777" w:rsidR="00766A92" w:rsidRPr="00347512" w:rsidRDefault="00766A92" w:rsidP="00766A92">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6EA7D695" wp14:editId="2977AA52">
            <wp:extent cx="3477121" cy="1948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0372" cy="1950115"/>
                    </a:xfrm>
                    <a:prstGeom prst="rect">
                      <a:avLst/>
                    </a:prstGeom>
                  </pic:spPr>
                </pic:pic>
              </a:graphicData>
            </a:graphic>
          </wp:inline>
        </w:drawing>
      </w:r>
    </w:p>
    <w:p w14:paraId="79FDF32C" w14:textId="49EB5754" w:rsidR="00766A92" w:rsidRPr="00347512" w:rsidRDefault="00766A92" w:rsidP="00766A92">
      <w:pPr>
        <w:pStyle w:val="Caption"/>
        <w:jc w:val="center"/>
        <w:rPr>
          <w:rFonts w:ascii="Times New Roman" w:hAnsi="Times New Roman" w:cs="Times New Roman"/>
        </w:rPr>
      </w:pPr>
      <w:bookmarkStart w:id="61" w:name="_Toc133330110"/>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2</w:t>
      </w:r>
      <w:r w:rsidRPr="00347512">
        <w:rPr>
          <w:rFonts w:ascii="Times New Roman" w:hAnsi="Times New Roman" w:cs="Times New Roman"/>
          <w:noProof/>
        </w:rPr>
        <w:fldChar w:fldCharType="end"/>
      </w:r>
      <w:r w:rsidRPr="00347512">
        <w:rPr>
          <w:rFonts w:ascii="Times New Roman" w:hAnsi="Times New Roman" w:cs="Times New Roman"/>
        </w:rPr>
        <w:t xml:space="preserve"> Main Menu Scene</w:t>
      </w:r>
      <w:bookmarkEnd w:id="61"/>
    </w:p>
    <w:p w14:paraId="3122092A" w14:textId="4E8FADF6" w:rsidR="00F23B66" w:rsidRPr="00347512" w:rsidRDefault="009B3B80" w:rsidP="00362651">
      <w:pPr>
        <w:pStyle w:val="Heading3"/>
        <w:rPr>
          <w:rFonts w:ascii="Times New Roman" w:hAnsi="Times New Roman" w:cs="Times New Roman"/>
        </w:rPr>
      </w:pPr>
      <w:bookmarkStart w:id="62" w:name="_Toc133362372"/>
      <w:bookmarkStart w:id="63" w:name="_Toc133431098"/>
      <w:r w:rsidRPr="00347512">
        <w:rPr>
          <w:rFonts w:ascii="Times New Roman" w:hAnsi="Times New Roman" w:cs="Times New Roman"/>
        </w:rPr>
        <w:t>2</w:t>
      </w:r>
      <w:r w:rsidR="00F23B66" w:rsidRPr="00347512">
        <w:rPr>
          <w:rFonts w:ascii="Times New Roman" w:hAnsi="Times New Roman" w:cs="Times New Roman"/>
        </w:rPr>
        <w:t>.3.2 Instructions Scene</w:t>
      </w:r>
      <w:bookmarkEnd w:id="62"/>
      <w:bookmarkEnd w:id="63"/>
    </w:p>
    <w:p w14:paraId="4152B9B0" w14:textId="62309511" w:rsidR="00F23B66" w:rsidRPr="00347512" w:rsidRDefault="00E56189" w:rsidP="007124F0">
      <w:pPr>
        <w:rPr>
          <w:rFonts w:ascii="Times New Roman" w:hAnsi="Times New Roman" w:cs="Times New Roman"/>
        </w:rPr>
      </w:pPr>
      <w:r w:rsidRPr="00347512">
        <w:rPr>
          <w:rFonts w:ascii="Times New Roman" w:hAnsi="Times New Roman" w:cs="Times New Roman"/>
        </w:rPr>
        <w:t>This scene is mainly used to introduce the gameplay to the player. Players can see the operation method and precautions of the game here. Also, this scene contains a button used for returning back to the main menu scene.</w:t>
      </w:r>
    </w:p>
    <w:p w14:paraId="493A6DF8" w14:textId="77777777" w:rsidR="00766A92" w:rsidRPr="00347512" w:rsidRDefault="00766A92" w:rsidP="00766A92">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63B1FB08" wp14:editId="3FDEA009">
            <wp:extent cx="3565002" cy="154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0586" cy="1547140"/>
                    </a:xfrm>
                    <a:prstGeom prst="rect">
                      <a:avLst/>
                    </a:prstGeom>
                  </pic:spPr>
                </pic:pic>
              </a:graphicData>
            </a:graphic>
          </wp:inline>
        </w:drawing>
      </w:r>
    </w:p>
    <w:p w14:paraId="7CD3A2BC" w14:textId="30A2D7AE" w:rsidR="00766A92" w:rsidRPr="00347512" w:rsidRDefault="00766A92" w:rsidP="00766A92">
      <w:pPr>
        <w:pStyle w:val="Caption"/>
        <w:jc w:val="center"/>
        <w:rPr>
          <w:rFonts w:ascii="Times New Roman" w:hAnsi="Times New Roman" w:cs="Times New Roman"/>
        </w:rPr>
      </w:pPr>
      <w:bookmarkStart w:id="64" w:name="_Toc133330111"/>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3</w:t>
      </w:r>
      <w:r w:rsidRPr="00347512">
        <w:rPr>
          <w:rFonts w:ascii="Times New Roman" w:hAnsi="Times New Roman" w:cs="Times New Roman"/>
          <w:noProof/>
        </w:rPr>
        <w:fldChar w:fldCharType="end"/>
      </w:r>
      <w:r w:rsidRPr="00347512">
        <w:rPr>
          <w:rFonts w:ascii="Times New Roman" w:hAnsi="Times New Roman" w:cs="Times New Roman"/>
        </w:rPr>
        <w:t xml:space="preserve"> Instructions Scene</w:t>
      </w:r>
      <w:bookmarkEnd w:id="64"/>
    </w:p>
    <w:p w14:paraId="337E0C3C" w14:textId="317A1711" w:rsidR="00F23B66" w:rsidRPr="00347512" w:rsidRDefault="009B3B80" w:rsidP="00362651">
      <w:pPr>
        <w:pStyle w:val="Heading3"/>
        <w:rPr>
          <w:rFonts w:ascii="Times New Roman" w:hAnsi="Times New Roman" w:cs="Times New Roman"/>
        </w:rPr>
      </w:pPr>
      <w:bookmarkStart w:id="65" w:name="_Toc133362373"/>
      <w:bookmarkStart w:id="66" w:name="_Toc133431099"/>
      <w:r w:rsidRPr="00347512">
        <w:rPr>
          <w:rFonts w:ascii="Times New Roman" w:hAnsi="Times New Roman" w:cs="Times New Roman"/>
        </w:rPr>
        <w:t>2</w:t>
      </w:r>
      <w:r w:rsidR="00F23B66" w:rsidRPr="00347512">
        <w:rPr>
          <w:rFonts w:ascii="Times New Roman" w:hAnsi="Times New Roman" w:cs="Times New Roman"/>
        </w:rPr>
        <w:t>.3.3 High Score Scene</w:t>
      </w:r>
      <w:bookmarkEnd w:id="65"/>
      <w:bookmarkEnd w:id="66"/>
    </w:p>
    <w:p w14:paraId="4922A27E" w14:textId="306085A2" w:rsidR="00E56189" w:rsidRPr="00347512" w:rsidRDefault="00E56189" w:rsidP="007124F0">
      <w:pPr>
        <w:rPr>
          <w:rFonts w:ascii="Times New Roman" w:hAnsi="Times New Roman" w:cs="Times New Roman"/>
        </w:rPr>
      </w:pPr>
      <w:r w:rsidRPr="00347512">
        <w:rPr>
          <w:rFonts w:ascii="Times New Roman" w:hAnsi="Times New Roman" w:cs="Times New Roman"/>
        </w:rPr>
        <w:t xml:space="preserve">This scene is mainly used to show the leaderboard to players. It includes a table, showing the </w:t>
      </w:r>
      <w:r w:rsidRPr="00347512">
        <w:rPr>
          <w:rFonts w:ascii="Times New Roman" w:hAnsi="Times New Roman" w:cs="Times New Roman"/>
        </w:rPr>
        <w:lastRenderedPageBreak/>
        <w:t>player's ranking, name, level reached, score. Also, this scene contains a button used for returning back to the main menu scene.</w:t>
      </w:r>
    </w:p>
    <w:p w14:paraId="0F258600" w14:textId="77777777" w:rsidR="00766A92" w:rsidRPr="00347512" w:rsidRDefault="00766A92" w:rsidP="00766A92">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33F0805B" wp14:editId="747F6572">
            <wp:extent cx="4016415" cy="1674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457" cy="1676239"/>
                    </a:xfrm>
                    <a:prstGeom prst="rect">
                      <a:avLst/>
                    </a:prstGeom>
                  </pic:spPr>
                </pic:pic>
              </a:graphicData>
            </a:graphic>
          </wp:inline>
        </w:drawing>
      </w:r>
    </w:p>
    <w:p w14:paraId="01F3596B" w14:textId="6889CDA8" w:rsidR="00766A92" w:rsidRPr="00347512" w:rsidRDefault="00766A92" w:rsidP="00766A92">
      <w:pPr>
        <w:pStyle w:val="Caption"/>
        <w:jc w:val="center"/>
        <w:rPr>
          <w:rFonts w:ascii="Times New Roman" w:hAnsi="Times New Roman" w:cs="Times New Roman"/>
        </w:rPr>
      </w:pPr>
      <w:bookmarkStart w:id="67" w:name="_Toc133330112"/>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4</w:t>
      </w:r>
      <w:r w:rsidRPr="00347512">
        <w:rPr>
          <w:rFonts w:ascii="Times New Roman" w:hAnsi="Times New Roman" w:cs="Times New Roman"/>
          <w:noProof/>
        </w:rPr>
        <w:fldChar w:fldCharType="end"/>
      </w:r>
      <w:r w:rsidRPr="00347512">
        <w:rPr>
          <w:rFonts w:ascii="Times New Roman" w:hAnsi="Times New Roman" w:cs="Times New Roman"/>
        </w:rPr>
        <w:t xml:space="preserve"> High Score Scene</w:t>
      </w:r>
      <w:bookmarkEnd w:id="67"/>
    </w:p>
    <w:p w14:paraId="26C03200" w14:textId="5A592DE3" w:rsidR="00F23B66" w:rsidRPr="00347512" w:rsidRDefault="009B3B80" w:rsidP="00362651">
      <w:pPr>
        <w:pStyle w:val="Heading3"/>
        <w:rPr>
          <w:rFonts w:ascii="Times New Roman" w:hAnsi="Times New Roman" w:cs="Times New Roman"/>
        </w:rPr>
      </w:pPr>
      <w:bookmarkStart w:id="68" w:name="_Toc133362374"/>
      <w:bookmarkStart w:id="69" w:name="_Toc133431100"/>
      <w:r w:rsidRPr="00347512">
        <w:rPr>
          <w:rFonts w:ascii="Times New Roman" w:hAnsi="Times New Roman" w:cs="Times New Roman"/>
        </w:rPr>
        <w:t>2</w:t>
      </w:r>
      <w:r w:rsidR="004325E1" w:rsidRPr="00347512">
        <w:rPr>
          <w:rFonts w:ascii="Times New Roman" w:hAnsi="Times New Roman" w:cs="Times New Roman"/>
        </w:rPr>
        <w:t>.</w:t>
      </w:r>
      <w:r w:rsidR="00F23B66" w:rsidRPr="00347512">
        <w:rPr>
          <w:rFonts w:ascii="Times New Roman" w:hAnsi="Times New Roman" w:cs="Times New Roman"/>
        </w:rPr>
        <w:t>3.4 Character Selector Scene</w:t>
      </w:r>
      <w:bookmarkEnd w:id="68"/>
      <w:bookmarkEnd w:id="69"/>
    </w:p>
    <w:p w14:paraId="2FFEEAB1" w14:textId="0D6F8909" w:rsidR="00E56189" w:rsidRPr="00347512" w:rsidRDefault="00E56189" w:rsidP="007124F0">
      <w:pPr>
        <w:rPr>
          <w:rFonts w:ascii="Times New Roman" w:hAnsi="Times New Roman" w:cs="Times New Roman"/>
        </w:rPr>
      </w:pPr>
      <w:r w:rsidRPr="00347512">
        <w:rPr>
          <w:rFonts w:ascii="Times New Roman" w:hAnsi="Times New Roman" w:cs="Times New Roman"/>
        </w:rPr>
        <w:t xml:space="preserve">This scene is embedded in the main menu scene and is in the middle. It contains two buttons used for switching characters. Players can see the appearance and initial weapon of the characters here. </w:t>
      </w:r>
    </w:p>
    <w:p w14:paraId="72D0EF07" w14:textId="77777777" w:rsidR="00766A92" w:rsidRPr="00347512" w:rsidRDefault="00766A92" w:rsidP="00766A92">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1D10B395" wp14:editId="2C2DEBE1">
            <wp:extent cx="2062234" cy="142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045" cy="1434194"/>
                    </a:xfrm>
                    <a:prstGeom prst="rect">
                      <a:avLst/>
                    </a:prstGeom>
                  </pic:spPr>
                </pic:pic>
              </a:graphicData>
            </a:graphic>
          </wp:inline>
        </w:drawing>
      </w:r>
    </w:p>
    <w:p w14:paraId="0AE8D6D8" w14:textId="536D0CFC" w:rsidR="00766A92" w:rsidRPr="00347512" w:rsidRDefault="00766A92" w:rsidP="00766A92">
      <w:pPr>
        <w:pStyle w:val="Caption"/>
        <w:jc w:val="center"/>
        <w:rPr>
          <w:rFonts w:ascii="Times New Roman" w:hAnsi="Times New Roman" w:cs="Times New Roman"/>
        </w:rPr>
      </w:pPr>
      <w:bookmarkStart w:id="70" w:name="_Toc133330113"/>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5</w:t>
      </w:r>
      <w:r w:rsidRPr="00347512">
        <w:rPr>
          <w:rFonts w:ascii="Times New Roman" w:hAnsi="Times New Roman" w:cs="Times New Roman"/>
          <w:noProof/>
        </w:rPr>
        <w:fldChar w:fldCharType="end"/>
      </w:r>
      <w:r w:rsidRPr="00347512">
        <w:rPr>
          <w:rFonts w:ascii="Times New Roman" w:hAnsi="Times New Roman" w:cs="Times New Roman"/>
        </w:rPr>
        <w:t xml:space="preserve"> Character Selector Scene</w:t>
      </w:r>
      <w:bookmarkEnd w:id="70"/>
    </w:p>
    <w:p w14:paraId="044AB1C9" w14:textId="4B5BA578" w:rsidR="00F23B66" w:rsidRPr="00347512" w:rsidRDefault="009B3B80" w:rsidP="00362651">
      <w:pPr>
        <w:pStyle w:val="Heading3"/>
        <w:rPr>
          <w:rFonts w:ascii="Times New Roman" w:hAnsi="Times New Roman" w:cs="Times New Roman"/>
        </w:rPr>
      </w:pPr>
      <w:bookmarkStart w:id="71" w:name="_Toc133362375"/>
      <w:bookmarkStart w:id="72" w:name="_Toc133431101"/>
      <w:r w:rsidRPr="00347512">
        <w:rPr>
          <w:rFonts w:ascii="Times New Roman" w:hAnsi="Times New Roman" w:cs="Times New Roman"/>
        </w:rPr>
        <w:t>2</w:t>
      </w:r>
      <w:r w:rsidR="00F23B66" w:rsidRPr="00347512">
        <w:rPr>
          <w:rFonts w:ascii="Times New Roman" w:hAnsi="Times New Roman" w:cs="Times New Roman"/>
        </w:rPr>
        <w:t>.3.5 Main Game Scene</w:t>
      </w:r>
      <w:bookmarkEnd w:id="71"/>
      <w:bookmarkEnd w:id="72"/>
    </w:p>
    <w:p w14:paraId="0E5BFFEF" w14:textId="221D715F" w:rsidR="007A25D2" w:rsidRPr="00347512" w:rsidRDefault="00E56189" w:rsidP="007124F0">
      <w:pPr>
        <w:rPr>
          <w:rFonts w:ascii="Times New Roman" w:hAnsi="Times New Roman" w:cs="Times New Roman"/>
        </w:rPr>
      </w:pPr>
      <w:r w:rsidRPr="00347512">
        <w:rPr>
          <w:rFonts w:ascii="Times New Roman" w:hAnsi="Times New Roman" w:cs="Times New Roman"/>
        </w:rPr>
        <w:t>This scene is the main scene of the game. All game-related activities take place here. In this scene players can press “Esc” key to bring up the pause menu.</w:t>
      </w:r>
      <w:r w:rsidR="004D168B" w:rsidRPr="00347512">
        <w:rPr>
          <w:rFonts w:ascii="Times New Roman" w:hAnsi="Times New Roman" w:cs="Times New Roman"/>
        </w:rPr>
        <w:t xml:space="preserve"> </w:t>
      </w:r>
      <w:r w:rsidRPr="00347512">
        <w:rPr>
          <w:rFonts w:ascii="Times New Roman" w:hAnsi="Times New Roman" w:cs="Times New Roman"/>
        </w:rPr>
        <w:t xml:space="preserve"> </w:t>
      </w:r>
      <w:r w:rsidR="004D168B" w:rsidRPr="00347512">
        <w:rPr>
          <w:rFonts w:ascii="Times New Roman" w:hAnsi="Times New Roman" w:cs="Times New Roman"/>
        </w:rPr>
        <w:t xml:space="preserve">In the pause menu, player can change the volume of sounds and music or restart the game. In this menu, </w:t>
      </w:r>
      <w:r w:rsidR="007A25D2" w:rsidRPr="00347512">
        <w:rPr>
          <w:rFonts w:ascii="Times New Roman" w:hAnsi="Times New Roman" w:cs="Times New Roman"/>
        </w:rPr>
        <w:t xml:space="preserve">I used the </w:t>
      </w:r>
      <w:proofErr w:type="spellStart"/>
      <w:r w:rsidR="007A25D2" w:rsidRPr="00347512">
        <w:rPr>
          <w:rFonts w:ascii="Times New Roman" w:hAnsi="Times New Roman" w:cs="Times New Roman"/>
        </w:rPr>
        <w:t>PlayerPrefs</w:t>
      </w:r>
      <w:proofErr w:type="spellEnd"/>
      <w:r w:rsidR="007A25D2" w:rsidRPr="00347512">
        <w:rPr>
          <w:rFonts w:ascii="Times New Roman" w:hAnsi="Times New Roman" w:cs="Times New Roman"/>
        </w:rPr>
        <w:t xml:space="preserve"> class, which is similar to the </w:t>
      </w:r>
      <w:proofErr w:type="spellStart"/>
      <w:r w:rsidR="007A25D2" w:rsidRPr="00347512">
        <w:rPr>
          <w:rFonts w:ascii="Times New Roman" w:hAnsi="Times New Roman" w:cs="Times New Roman"/>
        </w:rPr>
        <w:t>LocalStorage</w:t>
      </w:r>
      <w:proofErr w:type="spellEnd"/>
      <w:r w:rsidR="007A25D2" w:rsidRPr="00347512">
        <w:rPr>
          <w:rFonts w:ascii="Times New Roman" w:hAnsi="Times New Roman" w:cs="Times New Roman"/>
        </w:rPr>
        <w:t xml:space="preserve"> class in JavaScript, provided by unity. It will record the volume value adjusted by the player, and automatically apply the recorded value after starting the game again.</w:t>
      </w:r>
    </w:p>
    <w:p w14:paraId="4DDD924E" w14:textId="7A384506" w:rsidR="006F61B2" w:rsidRPr="00347512" w:rsidRDefault="009B3B80" w:rsidP="00362651">
      <w:pPr>
        <w:pStyle w:val="Heading2"/>
        <w:rPr>
          <w:rFonts w:ascii="Times New Roman" w:hAnsi="Times New Roman" w:cs="Times New Roman"/>
        </w:rPr>
      </w:pPr>
      <w:bookmarkStart w:id="73" w:name="_Toc133362376"/>
      <w:bookmarkStart w:id="74" w:name="_Toc133431102"/>
      <w:r w:rsidRPr="00347512">
        <w:rPr>
          <w:rFonts w:ascii="Times New Roman" w:hAnsi="Times New Roman" w:cs="Times New Roman"/>
        </w:rPr>
        <w:t>2</w:t>
      </w:r>
      <w:r w:rsidR="006F61B2" w:rsidRPr="00347512">
        <w:rPr>
          <w:rFonts w:ascii="Times New Roman" w:hAnsi="Times New Roman" w:cs="Times New Roman"/>
        </w:rPr>
        <w:t>.4 Game Options</w:t>
      </w:r>
      <w:bookmarkEnd w:id="73"/>
      <w:bookmarkEnd w:id="74"/>
    </w:p>
    <w:p w14:paraId="4AD4A6FE" w14:textId="6ECDD1FF" w:rsidR="007A25D2" w:rsidRPr="00347512" w:rsidRDefault="007A25D2" w:rsidP="007A25D2">
      <w:pPr>
        <w:rPr>
          <w:rFonts w:ascii="Times New Roman" w:hAnsi="Times New Roman" w:cs="Times New Roman"/>
        </w:rPr>
      </w:pPr>
      <w:r w:rsidRPr="00347512">
        <w:rPr>
          <w:rFonts w:ascii="Times New Roman" w:hAnsi="Times New Roman" w:cs="Times New Roman"/>
        </w:rPr>
        <w:t xml:space="preserve">The Game Options is the pause menu in the main game scene, which allows the player to change the sound and music volume, or on and off. </w:t>
      </w:r>
    </w:p>
    <w:p w14:paraId="2744BAC2" w14:textId="77777777" w:rsidR="00766A92" w:rsidRPr="00347512" w:rsidRDefault="00766A92" w:rsidP="00766A92">
      <w:pPr>
        <w:keepNext/>
        <w:jc w:val="center"/>
        <w:rPr>
          <w:rFonts w:ascii="Times New Roman" w:hAnsi="Times New Roman" w:cs="Times New Roman"/>
        </w:rPr>
      </w:pPr>
      <w:r w:rsidRPr="00347512">
        <w:rPr>
          <w:rFonts w:ascii="Times New Roman" w:hAnsi="Times New Roman" w:cs="Times New Roman"/>
          <w:noProof/>
        </w:rPr>
        <w:lastRenderedPageBreak/>
        <w:drawing>
          <wp:inline distT="0" distB="0" distL="0" distR="0" wp14:anchorId="59F5C5D7" wp14:editId="7744E54F">
            <wp:extent cx="1414459" cy="184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6411" cy="1855925"/>
                    </a:xfrm>
                    <a:prstGeom prst="rect">
                      <a:avLst/>
                    </a:prstGeom>
                  </pic:spPr>
                </pic:pic>
              </a:graphicData>
            </a:graphic>
          </wp:inline>
        </w:drawing>
      </w:r>
    </w:p>
    <w:p w14:paraId="68FE050B" w14:textId="6E7F65A1" w:rsidR="00766A92" w:rsidRPr="00347512" w:rsidRDefault="00766A92" w:rsidP="00766A92">
      <w:pPr>
        <w:pStyle w:val="Caption"/>
        <w:jc w:val="center"/>
        <w:rPr>
          <w:rFonts w:ascii="Times New Roman" w:hAnsi="Times New Roman" w:cs="Times New Roman"/>
        </w:rPr>
      </w:pPr>
      <w:bookmarkStart w:id="75" w:name="_Toc133330114"/>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6</w:t>
      </w:r>
      <w:r w:rsidRPr="00347512">
        <w:rPr>
          <w:rFonts w:ascii="Times New Roman" w:hAnsi="Times New Roman" w:cs="Times New Roman"/>
          <w:noProof/>
        </w:rPr>
        <w:fldChar w:fldCharType="end"/>
      </w:r>
      <w:r w:rsidRPr="00347512">
        <w:rPr>
          <w:rFonts w:ascii="Times New Roman" w:hAnsi="Times New Roman" w:cs="Times New Roman"/>
        </w:rPr>
        <w:t xml:space="preserve"> Pause Menu</w:t>
      </w:r>
      <w:bookmarkEnd w:id="75"/>
    </w:p>
    <w:p w14:paraId="40A273E5" w14:textId="7AFE0142" w:rsidR="006F61B2" w:rsidRPr="00347512" w:rsidRDefault="009B3B80" w:rsidP="00362651">
      <w:pPr>
        <w:pStyle w:val="Heading2"/>
        <w:rPr>
          <w:rFonts w:ascii="Times New Roman" w:hAnsi="Times New Roman" w:cs="Times New Roman"/>
        </w:rPr>
      </w:pPr>
      <w:bookmarkStart w:id="76" w:name="_Toc133362377"/>
      <w:bookmarkStart w:id="77" w:name="_Toc133431103"/>
      <w:r w:rsidRPr="00347512">
        <w:rPr>
          <w:rFonts w:ascii="Times New Roman" w:hAnsi="Times New Roman" w:cs="Times New Roman"/>
        </w:rPr>
        <w:t>2</w:t>
      </w:r>
      <w:r w:rsidR="006F61B2" w:rsidRPr="00347512">
        <w:rPr>
          <w:rFonts w:ascii="Times New Roman" w:hAnsi="Times New Roman" w:cs="Times New Roman"/>
        </w:rPr>
        <w:t>.5 Replaying and Saving</w:t>
      </w:r>
      <w:bookmarkEnd w:id="76"/>
      <w:bookmarkEnd w:id="77"/>
    </w:p>
    <w:p w14:paraId="12E58575" w14:textId="5134A8A1" w:rsidR="00DB045A" w:rsidRPr="00347512" w:rsidRDefault="00DB045A" w:rsidP="007124F0">
      <w:pPr>
        <w:rPr>
          <w:rFonts w:ascii="Times New Roman" w:hAnsi="Times New Roman" w:cs="Times New Roman"/>
        </w:rPr>
      </w:pPr>
      <w:r w:rsidRPr="00347512">
        <w:rPr>
          <w:rFonts w:ascii="Times New Roman" w:hAnsi="Times New Roman" w:cs="Times New Roman"/>
        </w:rPr>
        <w:t>The save and replay mechanism is not implemented in this game, which was abandoned after a certain trade-off.</w:t>
      </w:r>
    </w:p>
    <w:p w14:paraId="006D7A76" w14:textId="77777777" w:rsidR="008A5C50" w:rsidRPr="00347512" w:rsidRDefault="008A5C50" w:rsidP="007124F0">
      <w:pPr>
        <w:rPr>
          <w:rFonts w:ascii="Times New Roman" w:hAnsi="Times New Roman" w:cs="Times New Roman"/>
        </w:rPr>
      </w:pPr>
    </w:p>
    <w:p w14:paraId="3828903F" w14:textId="1BC65FD6" w:rsidR="007A25D2" w:rsidRPr="00347512" w:rsidRDefault="007A25D2" w:rsidP="007124F0">
      <w:pPr>
        <w:rPr>
          <w:rFonts w:ascii="Times New Roman" w:hAnsi="Times New Roman" w:cs="Times New Roman"/>
        </w:rPr>
      </w:pPr>
      <w:r w:rsidRPr="00347512">
        <w:rPr>
          <w:rFonts w:ascii="Times New Roman" w:hAnsi="Times New Roman" w:cs="Times New Roman"/>
        </w:rPr>
        <w:t xml:space="preserve">The save and replay mechanism of Rogue-like games is mainly implemented based on seeds, which is a string of number. </w:t>
      </w:r>
      <w:r w:rsidR="00DB045A" w:rsidRPr="00347512">
        <w:rPr>
          <w:rFonts w:ascii="Times New Roman" w:hAnsi="Times New Roman" w:cs="Times New Roman"/>
        </w:rPr>
        <w:t xml:space="preserve">All content in a round will be generated based on the seed of the round. This means that the game itself only needs to record a few things, such as the equipment held by the player, the number of current levels, and the rooms that have been cleared. </w:t>
      </w:r>
    </w:p>
    <w:p w14:paraId="23974999" w14:textId="77777777" w:rsidR="008A5C50" w:rsidRPr="00347512" w:rsidRDefault="008A5C50" w:rsidP="007124F0">
      <w:pPr>
        <w:rPr>
          <w:rFonts w:ascii="Times New Roman" w:hAnsi="Times New Roman" w:cs="Times New Roman"/>
        </w:rPr>
      </w:pPr>
    </w:p>
    <w:p w14:paraId="24574440" w14:textId="4EDB70FF" w:rsidR="00DB045A" w:rsidRPr="00347512" w:rsidRDefault="00DB045A" w:rsidP="007124F0">
      <w:pPr>
        <w:rPr>
          <w:rFonts w:ascii="Times New Roman" w:hAnsi="Times New Roman" w:cs="Times New Roman"/>
        </w:rPr>
      </w:pPr>
      <w:r w:rsidRPr="00347512">
        <w:rPr>
          <w:rFonts w:ascii="Times New Roman" w:hAnsi="Times New Roman" w:cs="Times New Roman"/>
        </w:rPr>
        <w:t xml:space="preserve">But all of this is based on the seed algorithm. Since I don't have professional algorithm knowledge, it takes a lot of time to study this mechanism, which will delay the progress of the project. </w:t>
      </w:r>
    </w:p>
    <w:p w14:paraId="5B728E18" w14:textId="77777777" w:rsidR="008A5C50" w:rsidRPr="00347512" w:rsidRDefault="008A5C50" w:rsidP="007124F0">
      <w:pPr>
        <w:rPr>
          <w:rFonts w:ascii="Times New Roman" w:hAnsi="Times New Roman" w:cs="Times New Roman"/>
        </w:rPr>
      </w:pPr>
    </w:p>
    <w:p w14:paraId="538AB336" w14:textId="0EA87F04" w:rsidR="00D16837" w:rsidRPr="00347512" w:rsidRDefault="00D16837" w:rsidP="007124F0">
      <w:pPr>
        <w:rPr>
          <w:rFonts w:ascii="Times New Roman" w:hAnsi="Times New Roman" w:cs="Times New Roman"/>
        </w:rPr>
      </w:pPr>
      <w:r w:rsidRPr="00347512">
        <w:rPr>
          <w:rFonts w:ascii="Times New Roman" w:hAnsi="Times New Roman" w:cs="Times New Roman"/>
        </w:rPr>
        <w:t>At present, if there is a need to implement this mechanism, it is also necessary to refactor the codes such as room generation, enemy generation, and treasure chest generation. Due to the deadline, I chose to give up implementing this mechanism.</w:t>
      </w:r>
    </w:p>
    <w:p w14:paraId="5BB74519" w14:textId="30DB22B3" w:rsidR="006F61B2" w:rsidRPr="00347512" w:rsidRDefault="009B3B80" w:rsidP="00362651">
      <w:pPr>
        <w:pStyle w:val="Heading2"/>
        <w:rPr>
          <w:rFonts w:ascii="Times New Roman" w:hAnsi="Times New Roman" w:cs="Times New Roman"/>
        </w:rPr>
      </w:pPr>
      <w:bookmarkStart w:id="78" w:name="_Toc133362378"/>
      <w:bookmarkStart w:id="79" w:name="_Toc133431104"/>
      <w:r w:rsidRPr="00347512">
        <w:rPr>
          <w:rFonts w:ascii="Times New Roman" w:hAnsi="Times New Roman" w:cs="Times New Roman"/>
        </w:rPr>
        <w:t>2</w:t>
      </w:r>
      <w:r w:rsidR="006F61B2" w:rsidRPr="00347512">
        <w:rPr>
          <w:rFonts w:ascii="Times New Roman" w:hAnsi="Times New Roman" w:cs="Times New Roman"/>
        </w:rPr>
        <w:t>.6 Cheats and Easter Eggs</w:t>
      </w:r>
      <w:bookmarkEnd w:id="78"/>
      <w:bookmarkEnd w:id="79"/>
    </w:p>
    <w:p w14:paraId="0B3EDA9E" w14:textId="5F0ABB86" w:rsidR="0077798D" w:rsidRPr="00347512" w:rsidRDefault="009B3B80" w:rsidP="00362651">
      <w:pPr>
        <w:pStyle w:val="Heading3"/>
        <w:rPr>
          <w:rFonts w:ascii="Times New Roman" w:hAnsi="Times New Roman" w:cs="Times New Roman"/>
        </w:rPr>
      </w:pPr>
      <w:bookmarkStart w:id="80" w:name="_Toc133362379"/>
      <w:bookmarkStart w:id="81" w:name="_Toc133431105"/>
      <w:r w:rsidRPr="00347512">
        <w:rPr>
          <w:rFonts w:ascii="Times New Roman" w:hAnsi="Times New Roman" w:cs="Times New Roman"/>
        </w:rPr>
        <w:t>2</w:t>
      </w:r>
      <w:r w:rsidR="0077798D" w:rsidRPr="00347512">
        <w:rPr>
          <w:rFonts w:ascii="Times New Roman" w:hAnsi="Times New Roman" w:cs="Times New Roman"/>
        </w:rPr>
        <w:t>.6.1 Cheats</w:t>
      </w:r>
      <w:bookmarkEnd w:id="80"/>
      <w:bookmarkEnd w:id="81"/>
    </w:p>
    <w:p w14:paraId="0F6EF4DA" w14:textId="32C99537" w:rsidR="0077798D" w:rsidRPr="00347512" w:rsidRDefault="0077798D" w:rsidP="007124F0">
      <w:pPr>
        <w:rPr>
          <w:rFonts w:ascii="Times New Roman" w:hAnsi="Times New Roman" w:cs="Times New Roman"/>
        </w:rPr>
      </w:pPr>
      <w:r w:rsidRPr="00347512">
        <w:rPr>
          <w:rFonts w:ascii="Times New Roman" w:hAnsi="Times New Roman" w:cs="Times New Roman"/>
        </w:rPr>
        <w:t>In the game, I add</w:t>
      </w:r>
      <w:r w:rsidR="00043052" w:rsidRPr="00347512">
        <w:rPr>
          <w:rFonts w:ascii="Times New Roman" w:hAnsi="Times New Roman" w:cs="Times New Roman"/>
        </w:rPr>
        <w:t>ed</w:t>
      </w:r>
      <w:r w:rsidRPr="00347512">
        <w:rPr>
          <w:rFonts w:ascii="Times New Roman" w:hAnsi="Times New Roman" w:cs="Times New Roman"/>
        </w:rPr>
        <w:t xml:space="preserve"> another character, which has the same appearance as the first character, “The General”. He </w:t>
      </w:r>
      <w:r w:rsidR="00043052" w:rsidRPr="00347512">
        <w:rPr>
          <w:rFonts w:ascii="Times New Roman" w:hAnsi="Times New Roman" w:cs="Times New Roman"/>
        </w:rPr>
        <w:t>has</w:t>
      </w:r>
      <w:r w:rsidRPr="00347512">
        <w:rPr>
          <w:rFonts w:ascii="Times New Roman" w:hAnsi="Times New Roman" w:cs="Times New Roman"/>
        </w:rPr>
        <w:t xml:space="preserve"> unlimited health and a weapon with extreme high damage and firing rate.</w:t>
      </w:r>
    </w:p>
    <w:p w14:paraId="30E0DA77" w14:textId="6DD51BB9" w:rsidR="0077798D" w:rsidRPr="00347512" w:rsidRDefault="009B3B80" w:rsidP="00362651">
      <w:pPr>
        <w:pStyle w:val="Heading3"/>
        <w:rPr>
          <w:rFonts w:ascii="Times New Roman" w:hAnsi="Times New Roman" w:cs="Times New Roman"/>
        </w:rPr>
      </w:pPr>
      <w:bookmarkStart w:id="82" w:name="_Toc133362380"/>
      <w:bookmarkStart w:id="83" w:name="_Toc133431106"/>
      <w:r w:rsidRPr="00347512">
        <w:rPr>
          <w:rFonts w:ascii="Times New Roman" w:hAnsi="Times New Roman" w:cs="Times New Roman"/>
        </w:rPr>
        <w:t>2</w:t>
      </w:r>
      <w:r w:rsidR="0077798D" w:rsidRPr="00347512">
        <w:rPr>
          <w:rFonts w:ascii="Times New Roman" w:hAnsi="Times New Roman" w:cs="Times New Roman"/>
        </w:rPr>
        <w:t>.6.2 Easter Eggs</w:t>
      </w:r>
      <w:bookmarkEnd w:id="82"/>
      <w:bookmarkEnd w:id="83"/>
    </w:p>
    <w:p w14:paraId="716A4344" w14:textId="0B89C8AA" w:rsidR="0077798D" w:rsidRPr="00347512" w:rsidRDefault="0077798D" w:rsidP="007124F0">
      <w:pPr>
        <w:rPr>
          <w:rFonts w:ascii="Times New Roman" w:hAnsi="Times New Roman" w:cs="Times New Roman"/>
        </w:rPr>
      </w:pPr>
      <w:r w:rsidRPr="00347512">
        <w:rPr>
          <w:rFonts w:ascii="Times New Roman" w:hAnsi="Times New Roman" w:cs="Times New Roman"/>
        </w:rPr>
        <w:t>Easter eggs in the game will appear in the form of weapons. Players have a chance to obtain some very interesting weapons, such as mailboxes that emit mail, holy swords that emit sword energy, etc.</w:t>
      </w:r>
    </w:p>
    <w:p w14:paraId="3FE3D2FC" w14:textId="371E1E3E" w:rsidR="0077798D" w:rsidRPr="00347512" w:rsidRDefault="009B3B80" w:rsidP="00362651">
      <w:pPr>
        <w:pStyle w:val="Heading1"/>
        <w:rPr>
          <w:rFonts w:ascii="Times New Roman" w:hAnsi="Times New Roman" w:cs="Times New Roman"/>
        </w:rPr>
      </w:pPr>
      <w:bookmarkStart w:id="84" w:name="_Toc133362381"/>
      <w:bookmarkStart w:id="85" w:name="_Toc133431107"/>
      <w:r w:rsidRPr="00347512">
        <w:rPr>
          <w:rFonts w:ascii="Times New Roman" w:hAnsi="Times New Roman" w:cs="Times New Roman"/>
        </w:rPr>
        <w:lastRenderedPageBreak/>
        <w:t>3</w:t>
      </w:r>
      <w:r w:rsidR="0077798D" w:rsidRPr="00347512">
        <w:rPr>
          <w:rFonts w:ascii="Times New Roman" w:hAnsi="Times New Roman" w:cs="Times New Roman"/>
        </w:rPr>
        <w:t xml:space="preserve"> Story, Setting and Character</w:t>
      </w:r>
      <w:bookmarkEnd w:id="84"/>
      <w:bookmarkEnd w:id="85"/>
    </w:p>
    <w:p w14:paraId="5DAE168F" w14:textId="1E7A9848" w:rsidR="0077798D" w:rsidRPr="00347512" w:rsidRDefault="009B3B80" w:rsidP="00362651">
      <w:pPr>
        <w:pStyle w:val="Heading2"/>
        <w:rPr>
          <w:rFonts w:ascii="Times New Roman" w:hAnsi="Times New Roman" w:cs="Times New Roman"/>
        </w:rPr>
      </w:pPr>
      <w:bookmarkStart w:id="86" w:name="_Toc133362382"/>
      <w:bookmarkStart w:id="87" w:name="_Toc133431108"/>
      <w:r w:rsidRPr="00347512">
        <w:rPr>
          <w:rFonts w:ascii="Times New Roman" w:hAnsi="Times New Roman" w:cs="Times New Roman"/>
        </w:rPr>
        <w:t>3</w:t>
      </w:r>
      <w:r w:rsidR="0077798D" w:rsidRPr="00347512">
        <w:rPr>
          <w:rFonts w:ascii="Times New Roman" w:hAnsi="Times New Roman" w:cs="Times New Roman"/>
        </w:rPr>
        <w:t>.1 Story and Narrative</w:t>
      </w:r>
      <w:bookmarkEnd w:id="86"/>
      <w:bookmarkEnd w:id="87"/>
    </w:p>
    <w:p w14:paraId="6261BE3E" w14:textId="4955A6C5" w:rsidR="0077798D" w:rsidRPr="00347512" w:rsidRDefault="009B3B80" w:rsidP="00362651">
      <w:pPr>
        <w:pStyle w:val="Heading3"/>
        <w:rPr>
          <w:rFonts w:ascii="Times New Roman" w:hAnsi="Times New Roman" w:cs="Times New Roman"/>
        </w:rPr>
      </w:pPr>
      <w:bookmarkStart w:id="88" w:name="_Toc133362383"/>
      <w:bookmarkStart w:id="89" w:name="_Toc133431109"/>
      <w:r w:rsidRPr="00347512">
        <w:rPr>
          <w:rFonts w:ascii="Times New Roman" w:hAnsi="Times New Roman" w:cs="Times New Roman"/>
        </w:rPr>
        <w:t>3</w:t>
      </w:r>
      <w:r w:rsidR="0077798D" w:rsidRPr="00347512">
        <w:rPr>
          <w:rFonts w:ascii="Times New Roman" w:hAnsi="Times New Roman" w:cs="Times New Roman"/>
        </w:rPr>
        <w:t>.1.1 Source of Game Inspiration</w:t>
      </w:r>
      <w:bookmarkEnd w:id="88"/>
      <w:bookmarkEnd w:id="89"/>
    </w:p>
    <w:p w14:paraId="4A724B10" w14:textId="63C4EFC0" w:rsidR="002376BF" w:rsidRPr="00347512" w:rsidRDefault="00EA6D6E" w:rsidP="007124F0">
      <w:pPr>
        <w:rPr>
          <w:rFonts w:ascii="Times New Roman" w:hAnsi="Times New Roman" w:cs="Times New Roman"/>
        </w:rPr>
      </w:pPr>
      <w:r w:rsidRPr="00347512">
        <w:rPr>
          <w:rFonts w:ascii="Times New Roman" w:hAnsi="Times New Roman" w:cs="Times New Roman"/>
        </w:rPr>
        <w:t>Rogue-like games are a popular genre of video games that feature procedurally generated levels, permadeath, and high difficulty. One of the most interesting subgenres of Rogue-like games is the dungeon shooter. These games combine the exploration and loot aspects of traditional Rogue-likes with fast-paced shooting action and bullet hell scenarios. Dungeon shooters often have a sci-fi or cyberpunk aesthetic, but some also come from horror or fantasy genres.</w:t>
      </w:r>
    </w:p>
    <w:p w14:paraId="351F4CFB" w14:textId="77777777" w:rsidR="008A5C50" w:rsidRPr="00347512" w:rsidRDefault="008A5C50" w:rsidP="007124F0">
      <w:pPr>
        <w:rPr>
          <w:rFonts w:ascii="Times New Roman" w:hAnsi="Times New Roman" w:cs="Times New Roman"/>
        </w:rPr>
      </w:pPr>
    </w:p>
    <w:p w14:paraId="6DB3179A" w14:textId="1CFB20D5" w:rsidR="00EA6D6E" w:rsidRPr="00347512" w:rsidRDefault="00EA6D6E" w:rsidP="007124F0">
      <w:pPr>
        <w:rPr>
          <w:rFonts w:ascii="Times New Roman" w:hAnsi="Times New Roman" w:cs="Times New Roman"/>
        </w:rPr>
      </w:pPr>
      <w:r w:rsidRPr="00347512">
        <w:rPr>
          <w:rFonts w:ascii="Times New Roman" w:hAnsi="Times New Roman" w:cs="Times New Roman"/>
        </w:rPr>
        <w:t xml:space="preserve">I have played "Enter the </w:t>
      </w:r>
      <w:proofErr w:type="spellStart"/>
      <w:r w:rsidR="00A55A40" w:rsidRPr="00347512">
        <w:rPr>
          <w:rFonts w:ascii="Times New Roman" w:hAnsi="Times New Roman" w:cs="Times New Roman"/>
        </w:rPr>
        <w:t>G</w:t>
      </w:r>
      <w:r w:rsidRPr="00347512">
        <w:rPr>
          <w:rFonts w:ascii="Times New Roman" w:hAnsi="Times New Roman" w:cs="Times New Roman"/>
        </w:rPr>
        <w:t>ungeon</w:t>
      </w:r>
      <w:proofErr w:type="spellEnd"/>
      <w:r w:rsidRPr="00347512">
        <w:rPr>
          <w:rFonts w:ascii="Times New Roman" w:hAnsi="Times New Roman" w:cs="Times New Roman"/>
        </w:rPr>
        <w:t>", "The Binding of Isaac", "Soul Knight" which are very popular Rogue-like dungeon shooter games nowadays, and my total time on these three games is even close to 500 hours</w:t>
      </w:r>
      <w:r w:rsidR="00DE07BC" w:rsidRPr="00347512">
        <w:rPr>
          <w:rFonts w:ascii="Times New Roman" w:hAnsi="Times New Roman" w:cs="Times New Roman"/>
        </w:rPr>
        <w:t xml:space="preserve"> </w:t>
      </w:r>
      <w:sdt>
        <w:sdtPr>
          <w:rPr>
            <w:rFonts w:ascii="Times New Roman" w:hAnsi="Times New Roman" w:cs="Times New Roman"/>
          </w:rPr>
          <w:id w:val="1628429546"/>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CITATION Rki23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(Rkieferbaum, 2023)</w:t>
          </w:r>
          <w:r w:rsidR="00DE07BC" w:rsidRPr="00347512">
            <w:rPr>
              <w:rFonts w:ascii="Times New Roman" w:hAnsi="Times New Roman" w:cs="Times New Roman"/>
            </w:rPr>
            <w:fldChar w:fldCharType="end"/>
          </w:r>
        </w:sdtContent>
      </w:sdt>
      <w:sdt>
        <w:sdtPr>
          <w:rPr>
            <w:rFonts w:ascii="Times New Roman" w:hAnsi="Times New Roman" w:cs="Times New Roman"/>
          </w:rPr>
          <w:id w:val="-252519639"/>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Bot22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 xml:space="preserve"> (Botto, 2022)</w:t>
          </w:r>
          <w:r w:rsidR="00DE07BC" w:rsidRPr="00347512">
            <w:rPr>
              <w:rFonts w:ascii="Times New Roman" w:hAnsi="Times New Roman" w:cs="Times New Roman"/>
            </w:rPr>
            <w:fldChar w:fldCharType="end"/>
          </w:r>
        </w:sdtContent>
      </w:sdt>
      <w:r w:rsidR="00AB0260" w:rsidRPr="00347512">
        <w:rPr>
          <w:rFonts w:ascii="Times New Roman" w:hAnsi="Times New Roman" w:cs="Times New Roman"/>
        </w:rPr>
        <w:t>.</w:t>
      </w:r>
      <w:r w:rsidRPr="00347512">
        <w:rPr>
          <w:rFonts w:ascii="Times New Roman" w:hAnsi="Times New Roman" w:cs="Times New Roman"/>
        </w:rPr>
        <w:t xml:space="preserve"> They are the main source of inspiration for my games. What made me decide to choose this type of game as my final year project was that I saw the games made by other students in a class that used game as an example to learn programming a year ago in my Chinese university.</w:t>
      </w:r>
    </w:p>
    <w:p w14:paraId="7DECA829" w14:textId="77777777" w:rsidR="008A5C50" w:rsidRPr="00347512" w:rsidRDefault="008A5C50" w:rsidP="007124F0">
      <w:pPr>
        <w:rPr>
          <w:rFonts w:ascii="Times New Roman" w:hAnsi="Times New Roman" w:cs="Times New Roman"/>
        </w:rPr>
      </w:pPr>
    </w:p>
    <w:p w14:paraId="364FEA17" w14:textId="2D0B00CF" w:rsidR="00EA6D6E" w:rsidRPr="00347512" w:rsidRDefault="00E64731" w:rsidP="007124F0">
      <w:pPr>
        <w:rPr>
          <w:rFonts w:ascii="Times New Roman" w:hAnsi="Times New Roman" w:cs="Times New Roman"/>
        </w:rPr>
      </w:pPr>
      <w:r w:rsidRPr="00347512">
        <w:rPr>
          <w:rFonts w:ascii="Times New Roman" w:hAnsi="Times New Roman" w:cs="Times New Roman"/>
        </w:rPr>
        <w:t>Roguelike games are highly procedurally based on automatic generation. From a programming standpoint, developing a game like this would be a great opportunity to practice what I've learned about programming. And I only used Java and Python to develop some simple games before, this time I chose to use the Unity engine to try more professional game development.</w:t>
      </w:r>
    </w:p>
    <w:p w14:paraId="35C2BC32" w14:textId="77777777" w:rsidR="008A5C50" w:rsidRPr="00347512" w:rsidRDefault="008A5C50" w:rsidP="007124F0">
      <w:pPr>
        <w:rPr>
          <w:rFonts w:ascii="Times New Roman" w:hAnsi="Times New Roman" w:cs="Times New Roman"/>
        </w:rPr>
      </w:pPr>
    </w:p>
    <w:p w14:paraId="1A2AD7EC" w14:textId="48F9AD7C" w:rsidR="00E64731" w:rsidRPr="00347512" w:rsidRDefault="00E64731" w:rsidP="007124F0">
      <w:pPr>
        <w:rPr>
          <w:rFonts w:ascii="Times New Roman" w:hAnsi="Times New Roman" w:cs="Times New Roman"/>
        </w:rPr>
      </w:pPr>
      <w:r w:rsidRPr="00347512">
        <w:rPr>
          <w:rFonts w:ascii="Times New Roman" w:hAnsi="Times New Roman" w:cs="Times New Roman"/>
        </w:rPr>
        <w:t>At the same time, this type of game is also compatible with a variety of background stories, no matter how simple or complex the story is. It can be like "The Binding of Isaac" to describe the story of a tragic family through a large number of props, monsters, animations and other details, it can be also like "Soul Knight", which doesn’t contain any plot and just focus on the gameplay.</w:t>
      </w:r>
    </w:p>
    <w:p w14:paraId="03BF38CB" w14:textId="6FC6C52A" w:rsidR="0077798D" w:rsidRPr="00347512" w:rsidRDefault="009B3B80" w:rsidP="00362651">
      <w:pPr>
        <w:pStyle w:val="Heading3"/>
        <w:rPr>
          <w:rFonts w:ascii="Times New Roman" w:hAnsi="Times New Roman" w:cs="Times New Roman"/>
        </w:rPr>
      </w:pPr>
      <w:bookmarkStart w:id="90" w:name="_Toc133362384"/>
      <w:bookmarkStart w:id="91" w:name="_Toc133431110"/>
      <w:r w:rsidRPr="00347512">
        <w:rPr>
          <w:rFonts w:ascii="Times New Roman" w:hAnsi="Times New Roman" w:cs="Times New Roman"/>
        </w:rPr>
        <w:t>3</w:t>
      </w:r>
      <w:r w:rsidR="0077798D" w:rsidRPr="00347512">
        <w:rPr>
          <w:rFonts w:ascii="Times New Roman" w:hAnsi="Times New Roman" w:cs="Times New Roman"/>
        </w:rPr>
        <w:t>.1.2 Back Story</w:t>
      </w:r>
      <w:bookmarkEnd w:id="90"/>
      <w:bookmarkEnd w:id="91"/>
    </w:p>
    <w:p w14:paraId="7C6DA69D" w14:textId="5F73AF56" w:rsidR="002376BF" w:rsidRPr="00347512" w:rsidRDefault="00E84804" w:rsidP="007124F0">
      <w:pPr>
        <w:rPr>
          <w:rFonts w:ascii="Times New Roman" w:hAnsi="Times New Roman" w:cs="Times New Roman"/>
        </w:rPr>
      </w:pPr>
      <w:r w:rsidRPr="00347512">
        <w:rPr>
          <w:rFonts w:ascii="Times New Roman" w:hAnsi="Times New Roman" w:cs="Times New Roman"/>
        </w:rPr>
        <w:t>I originally built a complex backstory based on Ender's game and Truman's world, but due to the difficulty of making suitable animations, weapons, enemies, etc., I finally chose to give up, but I will show it.</w:t>
      </w:r>
    </w:p>
    <w:p w14:paraId="741A6702" w14:textId="47E1D95C" w:rsidR="00E84804"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E84804" w:rsidRPr="00347512">
        <w:rPr>
          <w:rFonts w:ascii="Times New Roman" w:hAnsi="Times New Roman" w:cs="Times New Roman"/>
          <w:b/>
          <w:bCs/>
        </w:rPr>
        <w:t>.1.2.1 Simple Story</w:t>
      </w:r>
    </w:p>
    <w:p w14:paraId="0014F826" w14:textId="4DA2E570" w:rsidR="00E84804" w:rsidRPr="00347512" w:rsidRDefault="00246C52" w:rsidP="007124F0">
      <w:pPr>
        <w:rPr>
          <w:rFonts w:ascii="Times New Roman" w:hAnsi="Times New Roman" w:cs="Times New Roman"/>
        </w:rPr>
      </w:pPr>
      <w:r w:rsidRPr="00347512">
        <w:rPr>
          <w:rFonts w:ascii="Times New Roman" w:hAnsi="Times New Roman" w:cs="Times New Roman"/>
        </w:rPr>
        <w:t>One day, a dungeon suddenly appeared on the earth. No one knew where it came from, and no one knew its purpose. None of the people who tried to enter the dungeon returned. But as time passed, the area of the dungeon became larger and larger, and some monsters even began to try to go outside the dungeon. People realize that this is an unprecedented crisis for human beings, and they need to find real heroes to conquer this dungeon and wipe out the monsters in it.</w:t>
      </w:r>
    </w:p>
    <w:p w14:paraId="045C197D" w14:textId="599AF51D" w:rsidR="00E84804" w:rsidRPr="00347512" w:rsidRDefault="009B3B80" w:rsidP="007124F0">
      <w:pPr>
        <w:rPr>
          <w:rFonts w:ascii="Times New Roman" w:hAnsi="Times New Roman" w:cs="Times New Roman"/>
          <w:b/>
          <w:bCs/>
        </w:rPr>
      </w:pPr>
      <w:r w:rsidRPr="00347512">
        <w:rPr>
          <w:rFonts w:ascii="Times New Roman" w:hAnsi="Times New Roman" w:cs="Times New Roman"/>
          <w:b/>
          <w:bCs/>
        </w:rPr>
        <w:lastRenderedPageBreak/>
        <w:t>3</w:t>
      </w:r>
      <w:r w:rsidR="00E84804" w:rsidRPr="00347512">
        <w:rPr>
          <w:rFonts w:ascii="Times New Roman" w:hAnsi="Times New Roman" w:cs="Times New Roman"/>
          <w:b/>
          <w:bCs/>
        </w:rPr>
        <w:t>.1.2.2 Complex Story</w:t>
      </w:r>
    </w:p>
    <w:p w14:paraId="36844E4E" w14:textId="77777777" w:rsidR="008856D4" w:rsidRPr="00347512" w:rsidRDefault="008856D4" w:rsidP="007124F0">
      <w:pPr>
        <w:rPr>
          <w:rFonts w:ascii="Times New Roman" w:hAnsi="Times New Roman" w:cs="Times New Roman"/>
        </w:rPr>
      </w:pPr>
      <w:r w:rsidRPr="00347512">
        <w:rPr>
          <w:rFonts w:ascii="Times New Roman" w:hAnsi="Times New Roman" w:cs="Times New Roman"/>
        </w:rPr>
        <w:t xml:space="preserve">In the complex version of the story, every time the players pass through the dungeon, a strange vortex portal will appear. The player will be force-sucked and wake up at the dungeon entrance. This fits with the Rogue-like’s nature and “Infinite” in the title of the game. </w:t>
      </w:r>
    </w:p>
    <w:p w14:paraId="31E5720F" w14:textId="77777777" w:rsidR="008A5C50" w:rsidRPr="00347512" w:rsidRDefault="008A5C50" w:rsidP="007124F0">
      <w:pPr>
        <w:rPr>
          <w:rFonts w:ascii="Times New Roman" w:hAnsi="Times New Roman" w:cs="Times New Roman"/>
        </w:rPr>
      </w:pPr>
    </w:p>
    <w:p w14:paraId="60297875" w14:textId="0C830283" w:rsidR="00246C52" w:rsidRPr="00347512" w:rsidRDefault="008856D4" w:rsidP="007124F0">
      <w:pPr>
        <w:rPr>
          <w:rFonts w:ascii="Times New Roman" w:hAnsi="Times New Roman" w:cs="Times New Roman"/>
        </w:rPr>
      </w:pPr>
      <w:r w:rsidRPr="00347512">
        <w:rPr>
          <w:rFonts w:ascii="Times New Roman" w:hAnsi="Times New Roman" w:cs="Times New Roman"/>
        </w:rPr>
        <w:t>In the process of game, players will gradually encounter more and more abnormal things, such as special magic pieces of paper, implying that this is a weapon in the virtual world, enemies with wrong textures, etc. After certain conditions are met,</w:t>
      </w:r>
      <w:r w:rsidR="00A55A40" w:rsidRPr="00347512">
        <w:rPr>
          <w:rFonts w:ascii="Times New Roman" w:hAnsi="Times New Roman" w:cs="Times New Roman"/>
        </w:rPr>
        <w:t xml:space="preserve"> </w:t>
      </w:r>
      <w:r w:rsidR="00A55A40" w:rsidRPr="00347512">
        <w:rPr>
          <w:rFonts w:ascii="Times New Roman" w:hAnsi="Times New Roman" w:cs="Times New Roman"/>
        </w:rPr>
        <w:tab/>
      </w:r>
      <w:r w:rsidRPr="00347512">
        <w:rPr>
          <w:rFonts w:ascii="Times New Roman" w:hAnsi="Times New Roman" w:cs="Times New Roman"/>
        </w:rPr>
        <w:t xml:space="preserve"> players can avoid the forced teleportation after clearing the level and enter the truth plot.</w:t>
      </w:r>
    </w:p>
    <w:p w14:paraId="4B221C02" w14:textId="77777777" w:rsidR="008A5C50" w:rsidRPr="00347512" w:rsidRDefault="008A5C50" w:rsidP="007124F0">
      <w:pPr>
        <w:rPr>
          <w:rFonts w:ascii="Times New Roman" w:hAnsi="Times New Roman" w:cs="Times New Roman"/>
        </w:rPr>
      </w:pPr>
    </w:p>
    <w:p w14:paraId="66CCA789" w14:textId="407CD72B" w:rsidR="008856D4" w:rsidRPr="00347512" w:rsidRDefault="008C1234" w:rsidP="007124F0">
      <w:pPr>
        <w:rPr>
          <w:rFonts w:ascii="Times New Roman" w:hAnsi="Times New Roman" w:cs="Times New Roman"/>
        </w:rPr>
      </w:pPr>
      <w:r w:rsidRPr="00347512">
        <w:rPr>
          <w:rFonts w:ascii="Times New Roman" w:hAnsi="Times New Roman" w:cs="Times New Roman"/>
        </w:rPr>
        <w:t>After escaping the vortex, the character wakes up from the training pod. Players will be told the truth about the game. The earth has been invaded by aliens, and the process of exploring the dungeon before is a simulation of fighting aliens. In order to resist the invasion, some candidates were selected and sent to the training pod. The character controlled by the player is the best candidate to be the first to wake up from it, and will become the ultimate hero against the aliens.</w:t>
      </w:r>
    </w:p>
    <w:p w14:paraId="70D3AF6F" w14:textId="77777777" w:rsidR="008A5C50" w:rsidRPr="00347512" w:rsidRDefault="008A5C50" w:rsidP="007124F0">
      <w:pPr>
        <w:rPr>
          <w:rFonts w:ascii="Times New Roman" w:hAnsi="Times New Roman" w:cs="Times New Roman"/>
        </w:rPr>
      </w:pPr>
    </w:p>
    <w:p w14:paraId="10576351" w14:textId="5DC2EA51" w:rsidR="008C1234" w:rsidRPr="00347512" w:rsidRDefault="008C1234" w:rsidP="007124F0">
      <w:pPr>
        <w:rPr>
          <w:rFonts w:ascii="Times New Roman" w:hAnsi="Times New Roman" w:cs="Times New Roman"/>
        </w:rPr>
      </w:pPr>
      <w:r w:rsidRPr="00347512">
        <w:rPr>
          <w:rFonts w:ascii="Times New Roman" w:hAnsi="Times New Roman" w:cs="Times New Roman"/>
        </w:rPr>
        <w:t xml:space="preserve">At this point the title of the game will be converted to Final </w:t>
      </w:r>
      <w:proofErr w:type="spellStart"/>
      <w:r w:rsidRPr="00347512">
        <w:rPr>
          <w:rFonts w:ascii="Times New Roman" w:hAnsi="Times New Roman" w:cs="Times New Roman"/>
        </w:rPr>
        <w:t>Dungeon</w:t>
      </w:r>
      <w:r w:rsidR="004B15F7" w:rsidRPr="00347512">
        <w:rPr>
          <w:rFonts w:ascii="Times New Roman" w:hAnsi="Times New Roman" w:cs="Times New Roman"/>
        </w:rPr>
        <w:t>er</w:t>
      </w:r>
      <w:proofErr w:type="spellEnd"/>
      <w:r w:rsidRPr="00347512">
        <w:rPr>
          <w:rFonts w:ascii="Times New Roman" w:hAnsi="Times New Roman" w:cs="Times New Roman"/>
        </w:rPr>
        <w:t>, and the player will play the final round of the game. If it fails at this stage, the game will fall back to the original version and tell the player "Hero failed. Humanity lost the earth". If successfully cleared, players will still be able to play, but their character will wear a crown.</w:t>
      </w:r>
    </w:p>
    <w:p w14:paraId="495B592C" w14:textId="77777777" w:rsidR="008A5C50" w:rsidRPr="00347512" w:rsidRDefault="008A5C50" w:rsidP="007124F0">
      <w:pPr>
        <w:rPr>
          <w:rFonts w:ascii="Times New Roman" w:hAnsi="Times New Roman" w:cs="Times New Roman"/>
        </w:rPr>
      </w:pPr>
    </w:p>
    <w:p w14:paraId="6F82C138" w14:textId="1EAAC4AF" w:rsidR="00246C52" w:rsidRPr="00347512" w:rsidRDefault="00246C52" w:rsidP="007124F0">
      <w:pPr>
        <w:rPr>
          <w:rFonts w:ascii="Times New Roman" w:hAnsi="Times New Roman" w:cs="Times New Roman"/>
        </w:rPr>
      </w:pPr>
      <w:r w:rsidRPr="00347512">
        <w:rPr>
          <w:rFonts w:ascii="Times New Roman" w:hAnsi="Times New Roman" w:cs="Times New Roman"/>
        </w:rPr>
        <w:t>In the complex version of the story, I tried to imitate "The Binding of Isaac" and combine elements related to the plot with the game, such as rooms with puzzles, weapons that hint at the truth, and so on. But after trying to make relevant materials, due to the huge workload and lack of artistic expertise, I chose to abandon this idea.</w:t>
      </w:r>
    </w:p>
    <w:p w14:paraId="3759326C" w14:textId="49BB2023" w:rsidR="0077798D" w:rsidRPr="00347512" w:rsidRDefault="009B3B80" w:rsidP="00362651">
      <w:pPr>
        <w:pStyle w:val="Heading2"/>
        <w:rPr>
          <w:rFonts w:ascii="Times New Roman" w:hAnsi="Times New Roman" w:cs="Times New Roman"/>
        </w:rPr>
      </w:pPr>
      <w:bookmarkStart w:id="92" w:name="_Toc133362385"/>
      <w:bookmarkStart w:id="93" w:name="_Toc133431111"/>
      <w:r w:rsidRPr="00347512">
        <w:rPr>
          <w:rFonts w:ascii="Times New Roman" w:hAnsi="Times New Roman" w:cs="Times New Roman"/>
        </w:rPr>
        <w:t>3</w:t>
      </w:r>
      <w:r w:rsidR="0077798D" w:rsidRPr="00347512">
        <w:rPr>
          <w:rFonts w:ascii="Times New Roman" w:hAnsi="Times New Roman" w:cs="Times New Roman"/>
        </w:rPr>
        <w:t>.2 Game World</w:t>
      </w:r>
      <w:bookmarkEnd w:id="92"/>
      <w:bookmarkEnd w:id="93"/>
    </w:p>
    <w:p w14:paraId="333ACC27" w14:textId="0B7A89A2" w:rsidR="0077798D" w:rsidRPr="00347512" w:rsidRDefault="009B3B80" w:rsidP="00362651">
      <w:pPr>
        <w:pStyle w:val="Heading3"/>
        <w:rPr>
          <w:rFonts w:ascii="Times New Roman" w:hAnsi="Times New Roman" w:cs="Times New Roman"/>
        </w:rPr>
      </w:pPr>
      <w:bookmarkStart w:id="94" w:name="_Toc133362386"/>
      <w:bookmarkStart w:id="95" w:name="_Toc133431112"/>
      <w:r w:rsidRPr="00347512">
        <w:rPr>
          <w:rFonts w:ascii="Times New Roman" w:hAnsi="Times New Roman" w:cs="Times New Roman"/>
        </w:rPr>
        <w:t>3</w:t>
      </w:r>
      <w:r w:rsidR="0077798D" w:rsidRPr="00347512">
        <w:rPr>
          <w:rFonts w:ascii="Times New Roman" w:hAnsi="Times New Roman" w:cs="Times New Roman"/>
        </w:rPr>
        <w:t>.2.1 General Look and Feel of World</w:t>
      </w:r>
      <w:bookmarkEnd w:id="94"/>
      <w:bookmarkEnd w:id="95"/>
    </w:p>
    <w:p w14:paraId="622E0565" w14:textId="6B952E04" w:rsidR="008C1234" w:rsidRPr="00347512" w:rsidRDefault="008C1234" w:rsidP="007124F0">
      <w:pPr>
        <w:rPr>
          <w:rFonts w:ascii="Times New Roman" w:hAnsi="Times New Roman" w:cs="Times New Roman"/>
        </w:rPr>
      </w:pPr>
      <w:r w:rsidRPr="00347512">
        <w:rPr>
          <w:rFonts w:ascii="Times New Roman" w:hAnsi="Times New Roman" w:cs="Times New Roman"/>
        </w:rPr>
        <w:t xml:space="preserve">In the selection of map and monster materials, I chose materials with horror elements, so the overall style of the game will look slightly gloomy and fearful. But because it is a 2D game, enemies and maps do not bring too much fear to players. </w:t>
      </w:r>
    </w:p>
    <w:p w14:paraId="219591E9" w14:textId="23FC4257" w:rsidR="0077798D" w:rsidRPr="00347512" w:rsidRDefault="009B3B80" w:rsidP="00362651">
      <w:pPr>
        <w:pStyle w:val="Heading3"/>
        <w:rPr>
          <w:rFonts w:ascii="Times New Roman" w:hAnsi="Times New Roman" w:cs="Times New Roman"/>
        </w:rPr>
      </w:pPr>
      <w:bookmarkStart w:id="96" w:name="_Toc133362387"/>
      <w:bookmarkStart w:id="97" w:name="_Toc133431113"/>
      <w:r w:rsidRPr="00347512">
        <w:rPr>
          <w:rFonts w:ascii="Times New Roman" w:hAnsi="Times New Roman" w:cs="Times New Roman"/>
        </w:rPr>
        <w:t>3</w:t>
      </w:r>
      <w:r w:rsidR="0077798D" w:rsidRPr="00347512">
        <w:rPr>
          <w:rFonts w:ascii="Times New Roman" w:hAnsi="Times New Roman" w:cs="Times New Roman"/>
        </w:rPr>
        <w:t>.2.2 Area#1 Catacomb</w:t>
      </w:r>
      <w:bookmarkEnd w:id="96"/>
      <w:bookmarkEnd w:id="97"/>
    </w:p>
    <w:p w14:paraId="02E1F0AA" w14:textId="028363D2" w:rsidR="008C1234"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207073" w:rsidRPr="00347512">
        <w:rPr>
          <w:rFonts w:ascii="Times New Roman" w:hAnsi="Times New Roman" w:cs="Times New Roman"/>
          <w:b/>
          <w:bCs/>
        </w:rPr>
        <w:t>.2.2.1 General Description</w:t>
      </w:r>
    </w:p>
    <w:p w14:paraId="3554D5FD" w14:textId="7848BE08" w:rsidR="00766A92" w:rsidRPr="00347512" w:rsidRDefault="008C1234" w:rsidP="007124F0">
      <w:pPr>
        <w:rPr>
          <w:rFonts w:ascii="Times New Roman" w:hAnsi="Times New Roman" w:cs="Times New Roman"/>
        </w:rPr>
      </w:pPr>
      <w:r w:rsidRPr="00347512">
        <w:rPr>
          <w:rFonts w:ascii="Times New Roman" w:hAnsi="Times New Roman" w:cs="Times New Roman"/>
        </w:rPr>
        <w:t xml:space="preserve">Here is the shallow part of the dungeon. </w:t>
      </w:r>
      <w:r w:rsidR="00401A5E" w:rsidRPr="00347512">
        <w:rPr>
          <w:rFonts w:ascii="Times New Roman" w:hAnsi="Times New Roman" w:cs="Times New Roman"/>
        </w:rPr>
        <w:t>Although the monsters here are not powerful, they still cannot be ignored. The previous explorers were buried here, and in the depths of the area, there are giant slime kings waiting for players.</w:t>
      </w:r>
    </w:p>
    <w:p w14:paraId="2491339B" w14:textId="5E984DB9" w:rsidR="00207073"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207073" w:rsidRPr="00347512">
        <w:rPr>
          <w:rFonts w:ascii="Times New Roman" w:hAnsi="Times New Roman" w:cs="Times New Roman"/>
          <w:b/>
          <w:bCs/>
        </w:rPr>
        <w:t>.2.2.2 Physical Characteristics</w:t>
      </w:r>
    </w:p>
    <w:p w14:paraId="4D643AEC" w14:textId="77777777" w:rsidR="00EE4C9D" w:rsidRPr="00347512" w:rsidRDefault="00EE4C9D" w:rsidP="007124F0">
      <w:pPr>
        <w:rPr>
          <w:rFonts w:ascii="Times New Roman" w:hAnsi="Times New Roman" w:cs="Times New Roman"/>
        </w:rPr>
      </w:pPr>
      <w:r w:rsidRPr="00347512">
        <w:rPr>
          <w:rFonts w:ascii="Times New Roman" w:hAnsi="Times New Roman" w:cs="Times New Roman"/>
        </w:rPr>
        <w:t xml:space="preserve">The monsters here are less difficult to deal with, and the number is smaller, and there is only a low </w:t>
      </w:r>
      <w:r w:rsidRPr="00347512">
        <w:rPr>
          <w:rFonts w:ascii="Times New Roman" w:hAnsi="Times New Roman" w:cs="Times New Roman"/>
        </w:rPr>
        <w:lastRenderedPageBreak/>
        <w:t>probability of dropping powerful weapons in the treasure chest.</w:t>
      </w:r>
    </w:p>
    <w:p w14:paraId="0B3C9C96" w14:textId="27C34141" w:rsidR="00207073"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207073" w:rsidRPr="00347512">
        <w:rPr>
          <w:rFonts w:ascii="Times New Roman" w:hAnsi="Times New Roman" w:cs="Times New Roman"/>
          <w:b/>
          <w:bCs/>
        </w:rPr>
        <w:t>.2.2.3 Levels that use area#1</w:t>
      </w:r>
    </w:p>
    <w:p w14:paraId="2DD22696" w14:textId="541EF5C7" w:rsidR="00207073" w:rsidRPr="00347512" w:rsidRDefault="008C1234" w:rsidP="007124F0">
      <w:pPr>
        <w:rPr>
          <w:rFonts w:ascii="Times New Roman" w:hAnsi="Times New Roman" w:cs="Times New Roman"/>
        </w:rPr>
      </w:pPr>
      <w:r w:rsidRPr="00347512">
        <w:rPr>
          <w:rFonts w:ascii="Times New Roman" w:hAnsi="Times New Roman" w:cs="Times New Roman"/>
        </w:rPr>
        <w:t>From Level 1 to Level 3.</w:t>
      </w:r>
    </w:p>
    <w:p w14:paraId="6A0FA8D8" w14:textId="28D79108" w:rsidR="0077798D" w:rsidRPr="00347512" w:rsidRDefault="009B3B80" w:rsidP="00362651">
      <w:pPr>
        <w:pStyle w:val="Heading3"/>
        <w:rPr>
          <w:rFonts w:ascii="Times New Roman" w:hAnsi="Times New Roman" w:cs="Times New Roman"/>
        </w:rPr>
      </w:pPr>
      <w:bookmarkStart w:id="98" w:name="_Toc133362388"/>
      <w:bookmarkStart w:id="99" w:name="_Toc133431114"/>
      <w:r w:rsidRPr="00347512">
        <w:rPr>
          <w:rFonts w:ascii="Times New Roman" w:hAnsi="Times New Roman" w:cs="Times New Roman"/>
        </w:rPr>
        <w:t>3</w:t>
      </w:r>
      <w:r w:rsidR="0077798D" w:rsidRPr="00347512">
        <w:rPr>
          <w:rFonts w:ascii="Times New Roman" w:hAnsi="Times New Roman" w:cs="Times New Roman"/>
        </w:rPr>
        <w:t>.2.3 Area#2 Sorcery</w:t>
      </w:r>
      <w:bookmarkEnd w:id="98"/>
      <w:bookmarkEnd w:id="99"/>
    </w:p>
    <w:p w14:paraId="572B2DF8" w14:textId="6AFACA53" w:rsidR="00207073" w:rsidRPr="00347512" w:rsidRDefault="009B3B80" w:rsidP="00207073">
      <w:pPr>
        <w:rPr>
          <w:rFonts w:ascii="Times New Roman" w:hAnsi="Times New Roman" w:cs="Times New Roman"/>
          <w:b/>
          <w:bCs/>
        </w:rPr>
      </w:pPr>
      <w:r w:rsidRPr="00347512">
        <w:rPr>
          <w:rFonts w:ascii="Times New Roman" w:hAnsi="Times New Roman" w:cs="Times New Roman"/>
          <w:b/>
          <w:bCs/>
        </w:rPr>
        <w:t>3</w:t>
      </w:r>
      <w:r w:rsidR="00207073" w:rsidRPr="00347512">
        <w:rPr>
          <w:rFonts w:ascii="Times New Roman" w:hAnsi="Times New Roman" w:cs="Times New Roman"/>
          <w:b/>
          <w:bCs/>
        </w:rPr>
        <w:t>.2.3.1 General Description</w:t>
      </w:r>
    </w:p>
    <w:p w14:paraId="06248103" w14:textId="41915DDA" w:rsidR="00401A5E" w:rsidRPr="00347512" w:rsidRDefault="00EE4C9D" w:rsidP="00207073">
      <w:pPr>
        <w:rPr>
          <w:rFonts w:ascii="Times New Roman" w:hAnsi="Times New Roman" w:cs="Times New Roman"/>
        </w:rPr>
      </w:pPr>
      <w:r w:rsidRPr="00347512">
        <w:rPr>
          <w:rFonts w:ascii="Times New Roman" w:hAnsi="Times New Roman" w:cs="Times New Roman"/>
        </w:rPr>
        <w:t>You have reached the deepest area of the dungeon, which is seriously affected by the dungeon, where the power of witchcraft is rampant. And there are more and more monsters that can use magic. In the deepest part, the giant skeletons manipulated by the power of witchcraft have awakened, waiting for the next challenger to come.</w:t>
      </w:r>
    </w:p>
    <w:p w14:paraId="2E8F5FB5" w14:textId="13569D97" w:rsidR="00207073" w:rsidRPr="00347512" w:rsidRDefault="009B3B80" w:rsidP="00207073">
      <w:pPr>
        <w:rPr>
          <w:rFonts w:ascii="Times New Roman" w:hAnsi="Times New Roman" w:cs="Times New Roman"/>
          <w:b/>
          <w:bCs/>
        </w:rPr>
      </w:pPr>
      <w:r w:rsidRPr="00347512">
        <w:rPr>
          <w:rFonts w:ascii="Times New Roman" w:hAnsi="Times New Roman" w:cs="Times New Roman"/>
          <w:b/>
          <w:bCs/>
        </w:rPr>
        <w:t>3</w:t>
      </w:r>
      <w:r w:rsidR="00207073" w:rsidRPr="00347512">
        <w:rPr>
          <w:rFonts w:ascii="Times New Roman" w:hAnsi="Times New Roman" w:cs="Times New Roman"/>
          <w:b/>
          <w:bCs/>
        </w:rPr>
        <w:t>.2.3.2 Physical Characteristics</w:t>
      </w:r>
    </w:p>
    <w:p w14:paraId="2CFB1693" w14:textId="2DE13090" w:rsidR="00EE4C9D" w:rsidRPr="00347512" w:rsidRDefault="00EE4C9D" w:rsidP="00207073">
      <w:pPr>
        <w:rPr>
          <w:rFonts w:ascii="Times New Roman" w:hAnsi="Times New Roman" w:cs="Times New Roman"/>
        </w:rPr>
      </w:pPr>
      <w:r w:rsidRPr="00347512">
        <w:rPr>
          <w:rFonts w:ascii="Times New Roman" w:hAnsi="Times New Roman" w:cs="Times New Roman"/>
        </w:rPr>
        <w:t>The monsters here are more difficult to deal with and more in number, and players will get more supplies and more powerful weapons from the chests.</w:t>
      </w:r>
    </w:p>
    <w:p w14:paraId="4D5769B6" w14:textId="77CD4902" w:rsidR="00207073" w:rsidRPr="00347512" w:rsidRDefault="009B3B80" w:rsidP="00207073">
      <w:pPr>
        <w:rPr>
          <w:rFonts w:ascii="Times New Roman" w:hAnsi="Times New Roman" w:cs="Times New Roman"/>
          <w:b/>
          <w:bCs/>
        </w:rPr>
      </w:pPr>
      <w:r w:rsidRPr="00347512">
        <w:rPr>
          <w:rFonts w:ascii="Times New Roman" w:hAnsi="Times New Roman" w:cs="Times New Roman"/>
          <w:b/>
          <w:bCs/>
        </w:rPr>
        <w:t>3</w:t>
      </w:r>
      <w:r w:rsidR="00207073" w:rsidRPr="00347512">
        <w:rPr>
          <w:rFonts w:ascii="Times New Roman" w:hAnsi="Times New Roman" w:cs="Times New Roman"/>
          <w:b/>
          <w:bCs/>
        </w:rPr>
        <w:t>.2.3.3 Levels that use area#2</w:t>
      </w:r>
    </w:p>
    <w:p w14:paraId="35F078BA" w14:textId="42E6EE7B" w:rsidR="008C1234" w:rsidRPr="00347512" w:rsidRDefault="008C1234" w:rsidP="00207073">
      <w:pPr>
        <w:rPr>
          <w:rFonts w:ascii="Times New Roman" w:hAnsi="Times New Roman" w:cs="Times New Roman"/>
        </w:rPr>
      </w:pPr>
      <w:r w:rsidRPr="00347512">
        <w:rPr>
          <w:rFonts w:ascii="Times New Roman" w:hAnsi="Times New Roman" w:cs="Times New Roman"/>
        </w:rPr>
        <w:t>From Level 4 to Level 6.</w:t>
      </w:r>
    </w:p>
    <w:p w14:paraId="1C4BAAF0" w14:textId="7B750AD4" w:rsidR="0077798D" w:rsidRPr="00347512" w:rsidRDefault="009B3B80" w:rsidP="00362651">
      <w:pPr>
        <w:pStyle w:val="Heading2"/>
        <w:rPr>
          <w:rFonts w:ascii="Times New Roman" w:hAnsi="Times New Roman" w:cs="Times New Roman"/>
        </w:rPr>
      </w:pPr>
      <w:bookmarkStart w:id="100" w:name="_Toc133362389"/>
      <w:bookmarkStart w:id="101" w:name="_Toc133431115"/>
      <w:r w:rsidRPr="00347512">
        <w:rPr>
          <w:rFonts w:ascii="Times New Roman" w:hAnsi="Times New Roman" w:cs="Times New Roman"/>
        </w:rPr>
        <w:t>3</w:t>
      </w:r>
      <w:r w:rsidR="00207073" w:rsidRPr="00347512">
        <w:rPr>
          <w:rFonts w:ascii="Times New Roman" w:hAnsi="Times New Roman" w:cs="Times New Roman"/>
        </w:rPr>
        <w:t>.3 Characters</w:t>
      </w:r>
      <w:bookmarkEnd w:id="100"/>
      <w:bookmarkEnd w:id="101"/>
    </w:p>
    <w:p w14:paraId="1E971D02" w14:textId="6D703A91" w:rsidR="00207073" w:rsidRPr="00347512" w:rsidRDefault="009B3B80" w:rsidP="00362651">
      <w:pPr>
        <w:pStyle w:val="Heading3"/>
        <w:rPr>
          <w:rFonts w:ascii="Times New Roman" w:hAnsi="Times New Roman" w:cs="Times New Roman"/>
        </w:rPr>
      </w:pPr>
      <w:bookmarkStart w:id="102" w:name="_Toc133362390"/>
      <w:bookmarkStart w:id="103" w:name="_Toc133431116"/>
      <w:r w:rsidRPr="00347512">
        <w:rPr>
          <w:rFonts w:ascii="Times New Roman" w:hAnsi="Times New Roman" w:cs="Times New Roman"/>
        </w:rPr>
        <w:t>3</w:t>
      </w:r>
      <w:r w:rsidR="00207073" w:rsidRPr="00347512">
        <w:rPr>
          <w:rFonts w:ascii="Times New Roman" w:hAnsi="Times New Roman" w:cs="Times New Roman"/>
        </w:rPr>
        <w:t>.3.1 Character#1 – The General</w:t>
      </w:r>
      <w:bookmarkEnd w:id="102"/>
      <w:bookmarkEnd w:id="103"/>
    </w:p>
    <w:p w14:paraId="24C92226" w14:textId="2B9CCDF8" w:rsidR="00EE4C9D"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.3.1.1 Back Story</w:t>
      </w:r>
    </w:p>
    <w:p w14:paraId="3EF50010" w14:textId="632BF0CC" w:rsidR="00043052" w:rsidRPr="00347512" w:rsidRDefault="00043052" w:rsidP="007124F0">
      <w:pPr>
        <w:rPr>
          <w:rFonts w:ascii="Times New Roman" w:hAnsi="Times New Roman" w:cs="Times New Roman"/>
        </w:rPr>
      </w:pPr>
      <w:r w:rsidRPr="00347512">
        <w:rPr>
          <w:rFonts w:ascii="Times New Roman" w:hAnsi="Times New Roman" w:cs="Times New Roman"/>
        </w:rPr>
        <w:t>He was a general who was chosen as a candidate to save the world after retiring from the military. Rich special military combat experience, making him recognized as the best candidate.</w:t>
      </w:r>
    </w:p>
    <w:p w14:paraId="17B61077" w14:textId="596F7A98" w:rsidR="00EE4C9D"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.3.1.2 Personality</w:t>
      </w:r>
    </w:p>
    <w:p w14:paraId="4C960DC7" w14:textId="1750E743" w:rsidR="00043052" w:rsidRPr="00347512" w:rsidRDefault="00043052" w:rsidP="007124F0">
      <w:pPr>
        <w:rPr>
          <w:rFonts w:ascii="Times New Roman" w:hAnsi="Times New Roman" w:cs="Times New Roman"/>
        </w:rPr>
      </w:pPr>
      <w:r w:rsidRPr="00347512">
        <w:rPr>
          <w:rFonts w:ascii="Times New Roman" w:hAnsi="Times New Roman" w:cs="Times New Roman"/>
        </w:rPr>
        <w:t>Steady, brave, reliable, smart, or some other personalities that a hero should have.</w:t>
      </w:r>
    </w:p>
    <w:p w14:paraId="6B01C5FC" w14:textId="500E8F20" w:rsidR="00EE4C9D"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.3.1.3 Physical characteristics</w:t>
      </w:r>
    </w:p>
    <w:p w14:paraId="37532BA8" w14:textId="09AD64DE" w:rsidR="00043052" w:rsidRPr="00347512" w:rsidRDefault="00043052" w:rsidP="007124F0">
      <w:pPr>
        <w:rPr>
          <w:rFonts w:ascii="Times New Roman" w:hAnsi="Times New Roman" w:cs="Times New Roman"/>
        </w:rPr>
      </w:pPr>
      <w:r w:rsidRPr="00347512">
        <w:rPr>
          <w:rFonts w:ascii="Times New Roman" w:hAnsi="Times New Roman" w:cs="Times New Roman"/>
        </w:rPr>
        <w:t>Old man with silver hair in green military uniform and black eye patch.</w:t>
      </w:r>
    </w:p>
    <w:p w14:paraId="6DD21DB5" w14:textId="77777777" w:rsidR="00362651" w:rsidRPr="00347512" w:rsidRDefault="00766A92" w:rsidP="00362651">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459C6AF2" wp14:editId="4AF7A9AB">
            <wp:extent cx="694481" cy="7262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336" r="78024"/>
                    <a:stretch/>
                  </pic:blipFill>
                  <pic:spPr bwMode="auto">
                    <a:xfrm>
                      <a:off x="0" y="0"/>
                      <a:ext cx="696542" cy="728378"/>
                    </a:xfrm>
                    <a:prstGeom prst="rect">
                      <a:avLst/>
                    </a:prstGeom>
                    <a:noFill/>
                    <a:ln>
                      <a:noFill/>
                    </a:ln>
                    <a:extLst>
                      <a:ext uri="{53640926-AAD7-44D8-BBD7-CCE9431645EC}">
                        <a14:shadowObscured xmlns:a14="http://schemas.microsoft.com/office/drawing/2010/main"/>
                      </a:ext>
                    </a:extLst>
                  </pic:spPr>
                </pic:pic>
              </a:graphicData>
            </a:graphic>
          </wp:inline>
        </w:drawing>
      </w:r>
    </w:p>
    <w:p w14:paraId="5C036167" w14:textId="2892CBD2" w:rsidR="00766A92" w:rsidRPr="00347512" w:rsidRDefault="00362651" w:rsidP="00362651">
      <w:pPr>
        <w:pStyle w:val="Caption"/>
        <w:jc w:val="center"/>
        <w:rPr>
          <w:rFonts w:ascii="Times New Roman" w:hAnsi="Times New Roman" w:cs="Times New Roman"/>
        </w:rPr>
      </w:pPr>
      <w:bookmarkStart w:id="104" w:name="_Toc133330115"/>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7</w:t>
      </w:r>
      <w:r w:rsidRPr="00347512">
        <w:rPr>
          <w:rFonts w:ascii="Times New Roman" w:hAnsi="Times New Roman" w:cs="Times New Roman"/>
          <w:noProof/>
        </w:rPr>
        <w:fldChar w:fldCharType="end"/>
      </w:r>
      <w:r w:rsidRPr="00347512">
        <w:rPr>
          <w:rFonts w:ascii="Times New Roman" w:hAnsi="Times New Roman" w:cs="Times New Roman"/>
        </w:rPr>
        <w:t xml:space="preserve"> Character#1 The General</w:t>
      </w:r>
      <w:bookmarkEnd w:id="104"/>
    </w:p>
    <w:p w14:paraId="60F6CCB9" w14:textId="5AA8032B" w:rsidR="00EE4C9D" w:rsidRPr="00347512" w:rsidRDefault="009B3B80" w:rsidP="007124F0">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.3.1.4 Special Abilities</w:t>
      </w:r>
    </w:p>
    <w:p w14:paraId="2429387C" w14:textId="249453D9" w:rsidR="00043052" w:rsidRPr="00347512" w:rsidRDefault="00043052" w:rsidP="007124F0">
      <w:pPr>
        <w:rPr>
          <w:rFonts w:ascii="Times New Roman" w:hAnsi="Times New Roman" w:cs="Times New Roman"/>
        </w:rPr>
      </w:pPr>
      <w:r w:rsidRPr="00347512">
        <w:rPr>
          <w:rFonts w:ascii="Times New Roman" w:hAnsi="Times New Roman" w:cs="Times New Roman"/>
        </w:rPr>
        <w:t>Carries an additional starting weapon.</w:t>
      </w:r>
    </w:p>
    <w:p w14:paraId="7988541F" w14:textId="4674D73C" w:rsidR="00207073" w:rsidRPr="00347512" w:rsidRDefault="009B3B80" w:rsidP="00362651">
      <w:pPr>
        <w:pStyle w:val="Heading3"/>
        <w:rPr>
          <w:rFonts w:ascii="Times New Roman" w:hAnsi="Times New Roman" w:cs="Times New Roman"/>
        </w:rPr>
      </w:pPr>
      <w:bookmarkStart w:id="105" w:name="_Toc133362391"/>
      <w:bookmarkStart w:id="106" w:name="_Toc133431117"/>
      <w:r w:rsidRPr="00347512">
        <w:rPr>
          <w:rFonts w:ascii="Times New Roman" w:hAnsi="Times New Roman" w:cs="Times New Roman"/>
        </w:rPr>
        <w:t>3</w:t>
      </w:r>
      <w:r w:rsidR="00207073" w:rsidRPr="00347512">
        <w:rPr>
          <w:rFonts w:ascii="Times New Roman" w:hAnsi="Times New Roman" w:cs="Times New Roman"/>
        </w:rPr>
        <w:t>.3.2 Character#2 – The Scientist</w:t>
      </w:r>
      <w:bookmarkEnd w:id="105"/>
      <w:bookmarkEnd w:id="106"/>
    </w:p>
    <w:p w14:paraId="5DDD8A44" w14:textId="2B87BF22"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.3.2.1 Back Story</w:t>
      </w:r>
    </w:p>
    <w:p w14:paraId="40BE12BA" w14:textId="0B6ECB37" w:rsidR="00043052" w:rsidRPr="00347512" w:rsidRDefault="00043052" w:rsidP="00EE4C9D">
      <w:pPr>
        <w:rPr>
          <w:rFonts w:ascii="Times New Roman" w:hAnsi="Times New Roman" w:cs="Times New Roman"/>
        </w:rPr>
      </w:pPr>
      <w:r w:rsidRPr="00347512">
        <w:rPr>
          <w:rFonts w:ascii="Times New Roman" w:hAnsi="Times New Roman" w:cs="Times New Roman"/>
        </w:rPr>
        <w:t>An unknown scientist, in the process of his experiment, suddenly a group of people broke into his laboratory and sent him to a strange dungeon.</w:t>
      </w:r>
    </w:p>
    <w:p w14:paraId="170E2BDF" w14:textId="7E096DE8" w:rsidR="00EE4C9D" w:rsidRPr="00347512" w:rsidRDefault="009B3B80" w:rsidP="00EE4C9D">
      <w:pPr>
        <w:rPr>
          <w:rFonts w:ascii="Times New Roman" w:hAnsi="Times New Roman" w:cs="Times New Roman"/>
          <w:b/>
          <w:bCs/>
        </w:rPr>
      </w:pPr>
      <w:r w:rsidRPr="00347512">
        <w:rPr>
          <w:rFonts w:ascii="Times New Roman" w:hAnsi="Times New Roman" w:cs="Times New Roman"/>
          <w:b/>
          <w:bCs/>
        </w:rPr>
        <w:lastRenderedPageBreak/>
        <w:t>3</w:t>
      </w:r>
      <w:r w:rsidR="00EE4C9D" w:rsidRPr="00347512">
        <w:rPr>
          <w:rFonts w:ascii="Times New Roman" w:hAnsi="Times New Roman" w:cs="Times New Roman"/>
          <w:b/>
          <w:bCs/>
        </w:rPr>
        <w:t>.3.2.2 Personality</w:t>
      </w:r>
    </w:p>
    <w:p w14:paraId="1A5DC5BD" w14:textId="2687760D" w:rsidR="00043052" w:rsidRPr="00347512" w:rsidRDefault="00043052" w:rsidP="00EE4C9D">
      <w:pPr>
        <w:rPr>
          <w:rFonts w:ascii="Times New Roman" w:hAnsi="Times New Roman" w:cs="Times New Roman"/>
        </w:rPr>
      </w:pPr>
      <w:r w:rsidRPr="00347512">
        <w:rPr>
          <w:rFonts w:ascii="Times New Roman" w:hAnsi="Times New Roman" w:cs="Times New Roman"/>
        </w:rPr>
        <w:t>Calm and analytical.</w:t>
      </w:r>
    </w:p>
    <w:p w14:paraId="15B5C356" w14:textId="4D1E5613"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.3.2.3 Physical characteristics</w:t>
      </w:r>
    </w:p>
    <w:p w14:paraId="6ED78A59" w14:textId="7BA164E9" w:rsidR="00043052" w:rsidRPr="00347512" w:rsidRDefault="00043052" w:rsidP="00EE4C9D">
      <w:pPr>
        <w:rPr>
          <w:rFonts w:ascii="Times New Roman" w:hAnsi="Times New Roman" w:cs="Times New Roman"/>
        </w:rPr>
      </w:pPr>
      <w:r w:rsidRPr="00347512">
        <w:rPr>
          <w:rFonts w:ascii="Times New Roman" w:hAnsi="Times New Roman" w:cs="Times New Roman"/>
        </w:rPr>
        <w:t>Bald middle-aged man in a white lab coat.</w:t>
      </w:r>
    </w:p>
    <w:p w14:paraId="381491BD" w14:textId="77777777" w:rsidR="00362651" w:rsidRPr="00347512" w:rsidRDefault="00766A92" w:rsidP="00362651">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75F99C64" wp14:editId="108F3E5A">
            <wp:extent cx="775503" cy="8944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t="1904" r="79989"/>
                    <a:stretch/>
                  </pic:blipFill>
                  <pic:spPr bwMode="auto">
                    <a:xfrm>
                      <a:off x="0" y="0"/>
                      <a:ext cx="778716" cy="898204"/>
                    </a:xfrm>
                    <a:prstGeom prst="rect">
                      <a:avLst/>
                    </a:prstGeom>
                    <a:noFill/>
                    <a:ln>
                      <a:noFill/>
                    </a:ln>
                    <a:extLst>
                      <a:ext uri="{53640926-AAD7-44D8-BBD7-CCE9431645EC}">
                        <a14:shadowObscured xmlns:a14="http://schemas.microsoft.com/office/drawing/2010/main"/>
                      </a:ext>
                    </a:extLst>
                  </pic:spPr>
                </pic:pic>
              </a:graphicData>
            </a:graphic>
          </wp:inline>
        </w:drawing>
      </w:r>
    </w:p>
    <w:p w14:paraId="79A9303C" w14:textId="342C9927" w:rsidR="00766A92" w:rsidRPr="00347512" w:rsidRDefault="00362651" w:rsidP="00362651">
      <w:pPr>
        <w:pStyle w:val="Caption"/>
        <w:jc w:val="center"/>
        <w:rPr>
          <w:rFonts w:ascii="Times New Roman" w:hAnsi="Times New Roman" w:cs="Times New Roman"/>
        </w:rPr>
      </w:pPr>
      <w:bookmarkStart w:id="107" w:name="_Toc133330116"/>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8</w:t>
      </w:r>
      <w:r w:rsidRPr="00347512">
        <w:rPr>
          <w:rFonts w:ascii="Times New Roman" w:hAnsi="Times New Roman" w:cs="Times New Roman"/>
          <w:noProof/>
        </w:rPr>
        <w:fldChar w:fldCharType="end"/>
      </w:r>
      <w:r w:rsidRPr="00347512">
        <w:rPr>
          <w:rFonts w:ascii="Times New Roman" w:hAnsi="Times New Roman" w:cs="Times New Roman"/>
        </w:rPr>
        <w:t xml:space="preserve"> Character#2 The Scientist</w:t>
      </w:r>
      <w:bookmarkEnd w:id="107"/>
    </w:p>
    <w:p w14:paraId="79136BFE" w14:textId="60679CE4"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.3.2.4 Special Abilities</w:t>
      </w:r>
    </w:p>
    <w:p w14:paraId="339510F0" w14:textId="6EA4CB34" w:rsidR="00043052" w:rsidRPr="00347512" w:rsidRDefault="00043052" w:rsidP="00EE4C9D">
      <w:pPr>
        <w:rPr>
          <w:rFonts w:ascii="Times New Roman" w:hAnsi="Times New Roman" w:cs="Times New Roman"/>
        </w:rPr>
      </w:pPr>
      <w:r w:rsidRPr="00347512">
        <w:rPr>
          <w:rFonts w:ascii="Times New Roman" w:hAnsi="Times New Roman" w:cs="Times New Roman"/>
        </w:rPr>
        <w:t>Carry a self-made laser gun.</w:t>
      </w:r>
    </w:p>
    <w:p w14:paraId="79570DCF" w14:textId="0E070BDE" w:rsidR="00207073" w:rsidRPr="00347512" w:rsidRDefault="009B3B80" w:rsidP="00362651">
      <w:pPr>
        <w:pStyle w:val="Heading3"/>
        <w:rPr>
          <w:rFonts w:ascii="Times New Roman" w:hAnsi="Times New Roman" w:cs="Times New Roman"/>
        </w:rPr>
      </w:pPr>
      <w:bookmarkStart w:id="108" w:name="_Toc133362392"/>
      <w:bookmarkStart w:id="109" w:name="_Toc133431118"/>
      <w:r w:rsidRPr="00347512">
        <w:rPr>
          <w:rFonts w:ascii="Times New Roman" w:hAnsi="Times New Roman" w:cs="Times New Roman"/>
        </w:rPr>
        <w:t>3</w:t>
      </w:r>
      <w:r w:rsidR="00207073" w:rsidRPr="00347512">
        <w:rPr>
          <w:rFonts w:ascii="Times New Roman" w:hAnsi="Times New Roman" w:cs="Times New Roman"/>
        </w:rPr>
        <w:t>.3.3 Character#3 – The Thief</w:t>
      </w:r>
      <w:bookmarkEnd w:id="108"/>
      <w:bookmarkEnd w:id="109"/>
    </w:p>
    <w:p w14:paraId="6386234F" w14:textId="3A58027F"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.3.3.1 Back Story</w:t>
      </w:r>
    </w:p>
    <w:p w14:paraId="61404D61" w14:textId="75F07277" w:rsidR="00043052" w:rsidRPr="00347512" w:rsidRDefault="00043052" w:rsidP="00EE4C9D">
      <w:pPr>
        <w:rPr>
          <w:rFonts w:ascii="Times New Roman" w:hAnsi="Times New Roman" w:cs="Times New Roman"/>
        </w:rPr>
      </w:pPr>
      <w:r w:rsidRPr="00347512">
        <w:rPr>
          <w:rFonts w:ascii="Times New Roman" w:hAnsi="Times New Roman" w:cs="Times New Roman"/>
        </w:rPr>
        <w:t>A habitual thief, he was caught on his last theft. But instead of a prison, he was sent to a strange dungeon.</w:t>
      </w:r>
    </w:p>
    <w:p w14:paraId="2C05667E" w14:textId="786D0FBB"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.3.3.2 Personality</w:t>
      </w:r>
    </w:p>
    <w:p w14:paraId="7F6101AC" w14:textId="5555C918" w:rsidR="00043052" w:rsidRPr="00347512" w:rsidRDefault="00043052" w:rsidP="00EE4C9D">
      <w:pPr>
        <w:rPr>
          <w:rFonts w:ascii="Times New Roman" w:hAnsi="Times New Roman" w:cs="Times New Roman"/>
        </w:rPr>
      </w:pPr>
      <w:r w:rsidRPr="00347512">
        <w:rPr>
          <w:rFonts w:ascii="Times New Roman" w:hAnsi="Times New Roman" w:cs="Times New Roman"/>
        </w:rPr>
        <w:t>Cunning, greedy, cowardly.</w:t>
      </w:r>
    </w:p>
    <w:p w14:paraId="6639AC9D" w14:textId="4FF063B9"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.3.3.3 Physical characteristics</w:t>
      </w:r>
    </w:p>
    <w:p w14:paraId="65D0D8A8" w14:textId="79889A34" w:rsidR="00043052" w:rsidRPr="00347512" w:rsidRDefault="00043052" w:rsidP="00EE4C9D">
      <w:pPr>
        <w:rPr>
          <w:rFonts w:ascii="Times New Roman" w:hAnsi="Times New Roman" w:cs="Times New Roman"/>
        </w:rPr>
      </w:pPr>
      <w:r w:rsidRPr="00347512">
        <w:rPr>
          <w:rFonts w:ascii="Times New Roman" w:hAnsi="Times New Roman" w:cs="Times New Roman"/>
        </w:rPr>
        <w:t>Red-haired man in black with a black mask.</w:t>
      </w:r>
    </w:p>
    <w:p w14:paraId="135E603C" w14:textId="77777777" w:rsidR="00362651" w:rsidRPr="00347512" w:rsidRDefault="00766A92" w:rsidP="00362651">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3B172CE6" wp14:editId="3ED48FE7">
            <wp:extent cx="902825" cy="1004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6468" r="80217"/>
                    <a:stretch/>
                  </pic:blipFill>
                  <pic:spPr bwMode="auto">
                    <a:xfrm>
                      <a:off x="0" y="0"/>
                      <a:ext cx="903345" cy="1004915"/>
                    </a:xfrm>
                    <a:prstGeom prst="rect">
                      <a:avLst/>
                    </a:prstGeom>
                    <a:noFill/>
                    <a:ln>
                      <a:noFill/>
                    </a:ln>
                    <a:extLst>
                      <a:ext uri="{53640926-AAD7-44D8-BBD7-CCE9431645EC}">
                        <a14:shadowObscured xmlns:a14="http://schemas.microsoft.com/office/drawing/2010/main"/>
                      </a:ext>
                    </a:extLst>
                  </pic:spPr>
                </pic:pic>
              </a:graphicData>
            </a:graphic>
          </wp:inline>
        </w:drawing>
      </w:r>
    </w:p>
    <w:p w14:paraId="0890B767" w14:textId="402143B1" w:rsidR="00766A92" w:rsidRPr="00347512" w:rsidRDefault="00362651" w:rsidP="00362651">
      <w:pPr>
        <w:pStyle w:val="Caption"/>
        <w:jc w:val="center"/>
        <w:rPr>
          <w:rFonts w:ascii="Times New Roman" w:hAnsi="Times New Roman" w:cs="Times New Roman"/>
        </w:rPr>
      </w:pPr>
      <w:bookmarkStart w:id="110" w:name="_Toc133330117"/>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9</w:t>
      </w:r>
      <w:r w:rsidRPr="00347512">
        <w:rPr>
          <w:rFonts w:ascii="Times New Roman" w:hAnsi="Times New Roman" w:cs="Times New Roman"/>
          <w:noProof/>
        </w:rPr>
        <w:fldChar w:fldCharType="end"/>
      </w:r>
      <w:r w:rsidRPr="00347512">
        <w:rPr>
          <w:rFonts w:ascii="Times New Roman" w:hAnsi="Times New Roman" w:cs="Times New Roman"/>
        </w:rPr>
        <w:t xml:space="preserve"> Character#3 The Thief</w:t>
      </w:r>
      <w:bookmarkEnd w:id="110"/>
    </w:p>
    <w:p w14:paraId="4D9FEFC1" w14:textId="1A360BBB" w:rsidR="00EE4C9D" w:rsidRPr="00347512" w:rsidRDefault="009B3B80" w:rsidP="00EE4C9D">
      <w:pPr>
        <w:rPr>
          <w:rFonts w:ascii="Times New Roman" w:hAnsi="Times New Roman" w:cs="Times New Roman"/>
          <w:b/>
          <w:bCs/>
        </w:rPr>
      </w:pPr>
      <w:r w:rsidRPr="00347512">
        <w:rPr>
          <w:rFonts w:ascii="Times New Roman" w:hAnsi="Times New Roman" w:cs="Times New Roman"/>
          <w:b/>
          <w:bCs/>
        </w:rPr>
        <w:t>3</w:t>
      </w:r>
      <w:r w:rsidR="00EE4C9D" w:rsidRPr="00347512">
        <w:rPr>
          <w:rFonts w:ascii="Times New Roman" w:hAnsi="Times New Roman" w:cs="Times New Roman"/>
          <w:b/>
          <w:bCs/>
        </w:rPr>
        <w:t>.3.3.4 Special Abilities</w:t>
      </w:r>
    </w:p>
    <w:p w14:paraId="2864DAE9" w14:textId="0380C310" w:rsidR="00043052" w:rsidRPr="00347512" w:rsidRDefault="00043052" w:rsidP="00EE4C9D">
      <w:pPr>
        <w:rPr>
          <w:rFonts w:ascii="Times New Roman" w:hAnsi="Times New Roman" w:cs="Times New Roman"/>
        </w:rPr>
      </w:pPr>
      <w:r w:rsidRPr="00347512">
        <w:rPr>
          <w:rFonts w:ascii="Times New Roman" w:hAnsi="Times New Roman" w:cs="Times New Roman"/>
        </w:rPr>
        <w:t>Higher movement speed, shorter rolling CD, longer immunity time, less HP.</w:t>
      </w:r>
    </w:p>
    <w:p w14:paraId="6579CCCD" w14:textId="34A07DAB" w:rsidR="00EE4C9D" w:rsidRPr="00347512" w:rsidRDefault="009B3B80" w:rsidP="00362651">
      <w:pPr>
        <w:pStyle w:val="Heading3"/>
        <w:rPr>
          <w:rFonts w:ascii="Times New Roman" w:hAnsi="Times New Roman" w:cs="Times New Roman"/>
        </w:rPr>
      </w:pPr>
      <w:bookmarkStart w:id="111" w:name="_Toc133362393"/>
      <w:bookmarkStart w:id="112" w:name="_Toc133431119"/>
      <w:r w:rsidRPr="00347512">
        <w:rPr>
          <w:rFonts w:ascii="Times New Roman" w:hAnsi="Times New Roman" w:cs="Times New Roman"/>
        </w:rPr>
        <w:t>3</w:t>
      </w:r>
      <w:r w:rsidR="00207073" w:rsidRPr="00347512">
        <w:rPr>
          <w:rFonts w:ascii="Times New Roman" w:hAnsi="Times New Roman" w:cs="Times New Roman"/>
        </w:rPr>
        <w:t>.3.4 Character#4 – The Cheater</w:t>
      </w:r>
      <w:bookmarkEnd w:id="111"/>
      <w:bookmarkEnd w:id="112"/>
    </w:p>
    <w:p w14:paraId="088A1DF9" w14:textId="35AC7F72" w:rsidR="00043052" w:rsidRPr="00347512" w:rsidRDefault="00043052" w:rsidP="007124F0">
      <w:pPr>
        <w:rPr>
          <w:rFonts w:ascii="Times New Roman" w:hAnsi="Times New Roman" w:cs="Times New Roman"/>
        </w:rPr>
      </w:pPr>
      <w:r w:rsidRPr="00347512">
        <w:rPr>
          <w:rFonts w:ascii="Times New Roman" w:hAnsi="Times New Roman" w:cs="Times New Roman"/>
        </w:rPr>
        <w:t>In the game, I added another character, which has the same appearance as the first character, “The General”. He has unlimited health and a weapon with extreme high damage and firing rate.</w:t>
      </w:r>
    </w:p>
    <w:p w14:paraId="24D8DD1C" w14:textId="40B19A6D" w:rsidR="002376BF" w:rsidRPr="00347512" w:rsidRDefault="009B3B80" w:rsidP="00362651">
      <w:pPr>
        <w:pStyle w:val="Heading1"/>
        <w:rPr>
          <w:rFonts w:ascii="Times New Roman" w:hAnsi="Times New Roman" w:cs="Times New Roman"/>
        </w:rPr>
      </w:pPr>
      <w:bookmarkStart w:id="113" w:name="_Toc133362394"/>
      <w:bookmarkStart w:id="114" w:name="_Toc133431120"/>
      <w:r w:rsidRPr="00347512">
        <w:rPr>
          <w:rFonts w:ascii="Times New Roman" w:hAnsi="Times New Roman" w:cs="Times New Roman"/>
        </w:rPr>
        <w:t>4</w:t>
      </w:r>
      <w:r w:rsidR="002376BF" w:rsidRPr="00347512">
        <w:rPr>
          <w:rFonts w:ascii="Times New Roman" w:hAnsi="Times New Roman" w:cs="Times New Roman"/>
        </w:rPr>
        <w:t xml:space="preserve"> Levels</w:t>
      </w:r>
      <w:bookmarkEnd w:id="113"/>
      <w:bookmarkEnd w:id="114"/>
    </w:p>
    <w:p w14:paraId="2417AA0E" w14:textId="33BB02A2" w:rsidR="00B005C3" w:rsidRPr="00347512" w:rsidRDefault="00B005C3" w:rsidP="007124F0">
      <w:pPr>
        <w:rPr>
          <w:rFonts w:ascii="Times New Roman" w:hAnsi="Times New Roman" w:cs="Times New Roman"/>
          <w:sz w:val="22"/>
          <w:szCs w:val="24"/>
        </w:rPr>
      </w:pPr>
      <w:r w:rsidRPr="00347512">
        <w:rPr>
          <w:rFonts w:ascii="Times New Roman" w:hAnsi="Times New Roman" w:cs="Times New Roman"/>
          <w:sz w:val="22"/>
          <w:szCs w:val="24"/>
        </w:rPr>
        <w:t xml:space="preserve">The game contains 6 levels. After defeating the BOSS of each level, the player can press the "Enter" key to enter the next level. The game will become more difficult as the number of </w:t>
      </w:r>
      <w:r w:rsidRPr="00347512">
        <w:rPr>
          <w:rFonts w:ascii="Times New Roman" w:hAnsi="Times New Roman" w:cs="Times New Roman"/>
          <w:sz w:val="22"/>
          <w:szCs w:val="24"/>
        </w:rPr>
        <w:lastRenderedPageBreak/>
        <w:t xml:space="preserve">levels increases, which will be reflected in many aspects, such as the number of rooms that players need to clear, the total number of enemies generated in the room, the upper limit of the number of enemies that exist in the room at the same time, the blood volume of monsters, and the weapons used by monsters etc. </w:t>
      </w:r>
    </w:p>
    <w:p w14:paraId="42459749" w14:textId="77777777" w:rsidR="008A5C50" w:rsidRPr="00347512" w:rsidRDefault="008A5C50" w:rsidP="007124F0">
      <w:pPr>
        <w:rPr>
          <w:rFonts w:ascii="Times New Roman" w:hAnsi="Times New Roman" w:cs="Times New Roman"/>
          <w:sz w:val="22"/>
          <w:szCs w:val="24"/>
        </w:rPr>
      </w:pPr>
    </w:p>
    <w:p w14:paraId="2860D440" w14:textId="1BFBB678" w:rsidR="00B005C3" w:rsidRPr="00347512" w:rsidRDefault="00B005C3" w:rsidP="007124F0">
      <w:pPr>
        <w:rPr>
          <w:rFonts w:ascii="Times New Roman" w:hAnsi="Times New Roman" w:cs="Times New Roman"/>
          <w:sz w:val="22"/>
          <w:szCs w:val="24"/>
        </w:rPr>
      </w:pPr>
      <w:r w:rsidRPr="00347512">
        <w:rPr>
          <w:rFonts w:ascii="Times New Roman" w:hAnsi="Times New Roman" w:cs="Times New Roman"/>
          <w:sz w:val="22"/>
          <w:szCs w:val="24"/>
        </w:rPr>
        <w:t>The current level settings are as follows:</w:t>
      </w:r>
    </w:p>
    <w:p w14:paraId="567DA4C7" w14:textId="6FA0DE90" w:rsidR="00B005C3" w:rsidRPr="00347512" w:rsidRDefault="00B005C3" w:rsidP="00323E20">
      <w:pPr>
        <w:pStyle w:val="ListParagraph"/>
        <w:numPr>
          <w:ilvl w:val="0"/>
          <w:numId w:val="11"/>
        </w:numPr>
        <w:ind w:firstLineChars="0"/>
        <w:rPr>
          <w:rFonts w:ascii="Times New Roman" w:hAnsi="Times New Roman" w:cs="Times New Roman"/>
          <w:sz w:val="22"/>
          <w:szCs w:val="24"/>
        </w:rPr>
      </w:pPr>
      <w:r w:rsidRPr="00347512">
        <w:rPr>
          <w:rFonts w:ascii="Times New Roman" w:hAnsi="Times New Roman" w:cs="Times New Roman"/>
          <w:sz w:val="22"/>
          <w:szCs w:val="24"/>
        </w:rPr>
        <w:t>Level 1 – The Hall of Heroes</w:t>
      </w:r>
      <w:r w:rsidR="00323E20" w:rsidRPr="00347512">
        <w:rPr>
          <w:rFonts w:ascii="Times New Roman" w:hAnsi="Times New Roman" w:cs="Times New Roman"/>
          <w:sz w:val="22"/>
          <w:szCs w:val="24"/>
        </w:rPr>
        <w:t xml:space="preserve"> – Area #1 Catacomb</w:t>
      </w:r>
    </w:p>
    <w:p w14:paraId="385F11BA" w14:textId="3952575F" w:rsidR="00B005C3" w:rsidRPr="00347512" w:rsidRDefault="00B005C3" w:rsidP="00323E20">
      <w:pPr>
        <w:pStyle w:val="ListParagraph"/>
        <w:numPr>
          <w:ilvl w:val="0"/>
          <w:numId w:val="11"/>
        </w:numPr>
        <w:ind w:firstLineChars="0"/>
        <w:rPr>
          <w:rFonts w:ascii="Times New Roman" w:hAnsi="Times New Roman" w:cs="Times New Roman"/>
          <w:sz w:val="22"/>
          <w:szCs w:val="24"/>
        </w:rPr>
      </w:pPr>
      <w:r w:rsidRPr="00347512">
        <w:rPr>
          <w:rFonts w:ascii="Times New Roman" w:hAnsi="Times New Roman" w:cs="Times New Roman"/>
          <w:sz w:val="22"/>
          <w:szCs w:val="24"/>
        </w:rPr>
        <w:t>Level 2 – The Shadow Crypt</w:t>
      </w:r>
      <w:r w:rsidR="00323E20" w:rsidRPr="00347512">
        <w:rPr>
          <w:rFonts w:ascii="Times New Roman" w:hAnsi="Times New Roman" w:cs="Times New Roman"/>
          <w:sz w:val="22"/>
          <w:szCs w:val="24"/>
        </w:rPr>
        <w:t xml:space="preserve"> – Area #1 Catacomb</w:t>
      </w:r>
    </w:p>
    <w:p w14:paraId="754ECB55" w14:textId="2E69F79E" w:rsidR="00B005C3" w:rsidRPr="00347512" w:rsidRDefault="00B005C3" w:rsidP="00323E20">
      <w:pPr>
        <w:pStyle w:val="ListParagraph"/>
        <w:numPr>
          <w:ilvl w:val="0"/>
          <w:numId w:val="11"/>
        </w:numPr>
        <w:ind w:firstLineChars="0"/>
        <w:rPr>
          <w:rFonts w:ascii="Times New Roman" w:hAnsi="Times New Roman" w:cs="Times New Roman"/>
          <w:sz w:val="22"/>
          <w:szCs w:val="24"/>
        </w:rPr>
      </w:pPr>
      <w:r w:rsidRPr="00347512">
        <w:rPr>
          <w:rFonts w:ascii="Times New Roman" w:hAnsi="Times New Roman" w:cs="Times New Roman"/>
          <w:sz w:val="22"/>
          <w:szCs w:val="24"/>
        </w:rPr>
        <w:t>Level 3 – The Deep Catacomb</w:t>
      </w:r>
      <w:r w:rsidR="00323E20" w:rsidRPr="00347512">
        <w:rPr>
          <w:rFonts w:ascii="Times New Roman" w:hAnsi="Times New Roman" w:cs="Times New Roman"/>
          <w:sz w:val="22"/>
          <w:szCs w:val="24"/>
        </w:rPr>
        <w:t xml:space="preserve"> – Area #1 Catacomb</w:t>
      </w:r>
    </w:p>
    <w:p w14:paraId="44C56CD4" w14:textId="05E4970C" w:rsidR="00B005C3" w:rsidRPr="00347512" w:rsidRDefault="00B005C3" w:rsidP="00323E20">
      <w:pPr>
        <w:pStyle w:val="ListParagraph"/>
        <w:numPr>
          <w:ilvl w:val="0"/>
          <w:numId w:val="11"/>
        </w:numPr>
        <w:ind w:firstLineChars="0"/>
        <w:rPr>
          <w:rFonts w:ascii="Times New Roman" w:hAnsi="Times New Roman" w:cs="Times New Roman"/>
          <w:sz w:val="22"/>
          <w:szCs w:val="24"/>
        </w:rPr>
      </w:pPr>
      <w:r w:rsidRPr="00347512">
        <w:rPr>
          <w:rFonts w:ascii="Times New Roman" w:hAnsi="Times New Roman" w:cs="Times New Roman"/>
          <w:sz w:val="22"/>
          <w:szCs w:val="24"/>
        </w:rPr>
        <w:t>Level 4 – Dark Magic</w:t>
      </w:r>
      <w:r w:rsidR="00323E20" w:rsidRPr="00347512">
        <w:rPr>
          <w:rFonts w:ascii="Times New Roman" w:hAnsi="Times New Roman" w:cs="Times New Roman"/>
          <w:sz w:val="22"/>
          <w:szCs w:val="24"/>
        </w:rPr>
        <w:t xml:space="preserve"> – Area #2 Sorcery</w:t>
      </w:r>
    </w:p>
    <w:p w14:paraId="4B2FD081" w14:textId="617DFC49" w:rsidR="00B005C3" w:rsidRPr="00347512" w:rsidRDefault="00B005C3" w:rsidP="00323E20">
      <w:pPr>
        <w:pStyle w:val="ListParagraph"/>
        <w:numPr>
          <w:ilvl w:val="0"/>
          <w:numId w:val="11"/>
        </w:numPr>
        <w:ind w:firstLineChars="0"/>
        <w:rPr>
          <w:rFonts w:ascii="Times New Roman" w:hAnsi="Times New Roman" w:cs="Times New Roman"/>
          <w:sz w:val="22"/>
          <w:szCs w:val="24"/>
        </w:rPr>
      </w:pPr>
      <w:r w:rsidRPr="00347512">
        <w:rPr>
          <w:rFonts w:ascii="Times New Roman" w:hAnsi="Times New Roman" w:cs="Times New Roman"/>
          <w:sz w:val="22"/>
          <w:szCs w:val="24"/>
        </w:rPr>
        <w:t>Level 5 – Wizards Realm</w:t>
      </w:r>
      <w:r w:rsidR="00323E20" w:rsidRPr="00347512">
        <w:rPr>
          <w:rFonts w:ascii="Times New Roman" w:hAnsi="Times New Roman" w:cs="Times New Roman"/>
          <w:sz w:val="22"/>
          <w:szCs w:val="24"/>
        </w:rPr>
        <w:t xml:space="preserve"> – Area #2 Sorcery</w:t>
      </w:r>
    </w:p>
    <w:p w14:paraId="41330FAA" w14:textId="0FC8810B" w:rsidR="00B005C3" w:rsidRPr="00347512" w:rsidRDefault="00B005C3" w:rsidP="00323E20">
      <w:pPr>
        <w:pStyle w:val="ListParagraph"/>
        <w:numPr>
          <w:ilvl w:val="0"/>
          <w:numId w:val="11"/>
        </w:numPr>
        <w:ind w:firstLineChars="0"/>
        <w:rPr>
          <w:rFonts w:ascii="Times New Roman" w:hAnsi="Times New Roman" w:cs="Times New Roman"/>
          <w:sz w:val="22"/>
          <w:szCs w:val="24"/>
        </w:rPr>
      </w:pPr>
      <w:r w:rsidRPr="00347512">
        <w:rPr>
          <w:rFonts w:ascii="Times New Roman" w:hAnsi="Times New Roman" w:cs="Times New Roman"/>
          <w:sz w:val="22"/>
          <w:szCs w:val="24"/>
        </w:rPr>
        <w:t xml:space="preserve">Level 6 - </w:t>
      </w:r>
      <w:r w:rsidR="00323E20" w:rsidRPr="00347512">
        <w:rPr>
          <w:rFonts w:ascii="Times New Roman" w:hAnsi="Times New Roman" w:cs="Times New Roman"/>
          <w:sz w:val="22"/>
          <w:szCs w:val="24"/>
        </w:rPr>
        <w:t>Sorcery &amp; Survival – Area #2 Sorcery</w:t>
      </w:r>
    </w:p>
    <w:p w14:paraId="1DC979FD" w14:textId="18F84152" w:rsidR="00207073" w:rsidRPr="00347512" w:rsidRDefault="009B3B80" w:rsidP="00362651">
      <w:pPr>
        <w:pStyle w:val="Heading1"/>
        <w:rPr>
          <w:rFonts w:ascii="Times New Roman" w:hAnsi="Times New Roman" w:cs="Times New Roman"/>
        </w:rPr>
      </w:pPr>
      <w:bookmarkStart w:id="115" w:name="_Toc133362395"/>
      <w:bookmarkStart w:id="116" w:name="_Toc133431121"/>
      <w:r w:rsidRPr="00347512">
        <w:rPr>
          <w:rFonts w:ascii="Times New Roman" w:hAnsi="Times New Roman" w:cs="Times New Roman"/>
        </w:rPr>
        <w:t>5</w:t>
      </w:r>
      <w:r w:rsidR="00207073" w:rsidRPr="00347512">
        <w:rPr>
          <w:rFonts w:ascii="Times New Roman" w:hAnsi="Times New Roman" w:cs="Times New Roman"/>
        </w:rPr>
        <w:t xml:space="preserve"> Technical</w:t>
      </w:r>
      <w:bookmarkEnd w:id="115"/>
      <w:bookmarkEnd w:id="116"/>
    </w:p>
    <w:p w14:paraId="43287894" w14:textId="71595A19" w:rsidR="00207073" w:rsidRPr="00347512" w:rsidRDefault="009B3B80" w:rsidP="00362651">
      <w:pPr>
        <w:pStyle w:val="Heading2"/>
        <w:rPr>
          <w:rFonts w:ascii="Times New Roman" w:hAnsi="Times New Roman" w:cs="Times New Roman"/>
        </w:rPr>
      </w:pPr>
      <w:bookmarkStart w:id="117" w:name="_Toc133362396"/>
      <w:bookmarkStart w:id="118" w:name="_Toc133431122"/>
      <w:r w:rsidRPr="00347512">
        <w:rPr>
          <w:rFonts w:ascii="Times New Roman" w:hAnsi="Times New Roman" w:cs="Times New Roman"/>
        </w:rPr>
        <w:t>5</w:t>
      </w:r>
      <w:r w:rsidR="00207073" w:rsidRPr="00347512">
        <w:rPr>
          <w:rFonts w:ascii="Times New Roman" w:hAnsi="Times New Roman" w:cs="Times New Roman"/>
        </w:rPr>
        <w:t>.1 Target Hardware</w:t>
      </w:r>
      <w:bookmarkEnd w:id="117"/>
      <w:bookmarkEnd w:id="118"/>
    </w:p>
    <w:p w14:paraId="3246DDEB" w14:textId="77777777" w:rsidR="00043052" w:rsidRPr="00347512" w:rsidRDefault="00043052" w:rsidP="00043052">
      <w:pPr>
        <w:rPr>
          <w:rFonts w:ascii="Times New Roman" w:hAnsi="Times New Roman" w:cs="Times New Roman"/>
        </w:rPr>
      </w:pPr>
      <w:r w:rsidRPr="00347512">
        <w:rPr>
          <w:rFonts w:ascii="Times New Roman" w:hAnsi="Times New Roman" w:cs="Times New Roman"/>
        </w:rPr>
        <w:t>Minimum requirements to play this game:</w:t>
      </w:r>
    </w:p>
    <w:p w14:paraId="63BC5916" w14:textId="06F4BFA3" w:rsidR="00043052" w:rsidRPr="00347512" w:rsidRDefault="00043052" w:rsidP="00043052">
      <w:pPr>
        <w:pStyle w:val="ListParagraph"/>
        <w:numPr>
          <w:ilvl w:val="0"/>
          <w:numId w:val="7"/>
        </w:numPr>
        <w:ind w:firstLineChars="0"/>
        <w:rPr>
          <w:rFonts w:ascii="Times New Roman" w:hAnsi="Times New Roman" w:cs="Times New Roman"/>
        </w:rPr>
      </w:pPr>
      <w:r w:rsidRPr="00347512">
        <w:rPr>
          <w:rFonts w:ascii="Times New Roman" w:hAnsi="Times New Roman" w:cs="Times New Roman"/>
        </w:rPr>
        <w:t>OS: Windows 7 or later</w:t>
      </w:r>
    </w:p>
    <w:p w14:paraId="4BB27D3B" w14:textId="4C1B5848" w:rsidR="00043052" w:rsidRPr="00347512" w:rsidRDefault="00043052" w:rsidP="00043052">
      <w:pPr>
        <w:pStyle w:val="ListParagraph"/>
        <w:numPr>
          <w:ilvl w:val="0"/>
          <w:numId w:val="7"/>
        </w:numPr>
        <w:ind w:firstLineChars="0"/>
        <w:rPr>
          <w:rFonts w:ascii="Times New Roman" w:hAnsi="Times New Roman" w:cs="Times New Roman"/>
        </w:rPr>
      </w:pPr>
      <w:r w:rsidRPr="00347512">
        <w:rPr>
          <w:rFonts w:ascii="Times New Roman" w:hAnsi="Times New Roman" w:cs="Times New Roman"/>
        </w:rPr>
        <w:t>Processor: Intel Core 2 Duo E6320 (2*1866) or equivalent</w:t>
      </w:r>
    </w:p>
    <w:p w14:paraId="197B0AEA" w14:textId="0724B568" w:rsidR="00043052" w:rsidRPr="00347512" w:rsidRDefault="00043052" w:rsidP="00043052">
      <w:pPr>
        <w:pStyle w:val="ListParagraph"/>
        <w:numPr>
          <w:ilvl w:val="0"/>
          <w:numId w:val="7"/>
        </w:numPr>
        <w:ind w:firstLineChars="0"/>
        <w:rPr>
          <w:rFonts w:ascii="Times New Roman" w:hAnsi="Times New Roman" w:cs="Times New Roman"/>
        </w:rPr>
      </w:pPr>
      <w:r w:rsidRPr="00347512">
        <w:rPr>
          <w:rFonts w:ascii="Times New Roman" w:hAnsi="Times New Roman" w:cs="Times New Roman"/>
        </w:rPr>
        <w:t>Memory: 2 GB RAM</w:t>
      </w:r>
    </w:p>
    <w:p w14:paraId="205E7B9E" w14:textId="0B27BE13" w:rsidR="00043052" w:rsidRPr="00347512" w:rsidRDefault="00043052" w:rsidP="00043052">
      <w:pPr>
        <w:pStyle w:val="ListParagraph"/>
        <w:numPr>
          <w:ilvl w:val="0"/>
          <w:numId w:val="7"/>
        </w:numPr>
        <w:ind w:firstLineChars="0"/>
        <w:rPr>
          <w:rFonts w:ascii="Times New Roman" w:hAnsi="Times New Roman" w:cs="Times New Roman"/>
        </w:rPr>
      </w:pPr>
      <w:r w:rsidRPr="00347512">
        <w:rPr>
          <w:rFonts w:ascii="Times New Roman" w:hAnsi="Times New Roman" w:cs="Times New Roman"/>
        </w:rPr>
        <w:t>Graphics Card: GeForce 7600 GS (512 MB) or equivalent</w:t>
      </w:r>
    </w:p>
    <w:p w14:paraId="4B05A2E4" w14:textId="40E217F9" w:rsidR="00043052" w:rsidRPr="00347512" w:rsidRDefault="00043052" w:rsidP="00043052">
      <w:pPr>
        <w:pStyle w:val="ListParagraph"/>
        <w:numPr>
          <w:ilvl w:val="0"/>
          <w:numId w:val="7"/>
        </w:numPr>
        <w:ind w:firstLineChars="0"/>
        <w:rPr>
          <w:rFonts w:ascii="Times New Roman" w:hAnsi="Times New Roman" w:cs="Times New Roman"/>
        </w:rPr>
      </w:pPr>
      <w:r w:rsidRPr="00347512">
        <w:rPr>
          <w:rFonts w:ascii="Times New Roman" w:hAnsi="Times New Roman" w:cs="Times New Roman"/>
        </w:rPr>
        <w:t>Storage: 2 GB of available space required</w:t>
      </w:r>
    </w:p>
    <w:p w14:paraId="22BD0CF3" w14:textId="0549BB80" w:rsidR="00207073" w:rsidRPr="00347512" w:rsidRDefault="009B3B80" w:rsidP="00362651">
      <w:pPr>
        <w:pStyle w:val="Heading2"/>
        <w:rPr>
          <w:rFonts w:ascii="Times New Roman" w:hAnsi="Times New Roman" w:cs="Times New Roman"/>
        </w:rPr>
      </w:pPr>
      <w:bookmarkStart w:id="119" w:name="_Toc133362397"/>
      <w:bookmarkStart w:id="120" w:name="_Toc133431123"/>
      <w:r w:rsidRPr="00347512">
        <w:rPr>
          <w:rFonts w:ascii="Times New Roman" w:hAnsi="Times New Roman" w:cs="Times New Roman"/>
        </w:rPr>
        <w:t>5</w:t>
      </w:r>
      <w:r w:rsidR="00207073" w:rsidRPr="00347512">
        <w:rPr>
          <w:rFonts w:ascii="Times New Roman" w:hAnsi="Times New Roman" w:cs="Times New Roman"/>
        </w:rPr>
        <w:t>.2 Development Hardware and Software</w:t>
      </w:r>
      <w:bookmarkEnd w:id="119"/>
      <w:bookmarkEnd w:id="120"/>
    </w:p>
    <w:p w14:paraId="338325C7" w14:textId="4B98BE92" w:rsidR="00207073" w:rsidRPr="00347512" w:rsidRDefault="009B3B80" w:rsidP="00362651">
      <w:pPr>
        <w:pStyle w:val="Heading3"/>
        <w:rPr>
          <w:rFonts w:ascii="Times New Roman" w:hAnsi="Times New Roman" w:cs="Times New Roman"/>
        </w:rPr>
      </w:pPr>
      <w:bookmarkStart w:id="121" w:name="_Toc133362398"/>
      <w:bookmarkStart w:id="122" w:name="_Toc133431124"/>
      <w:r w:rsidRPr="00347512">
        <w:rPr>
          <w:rFonts w:ascii="Times New Roman" w:hAnsi="Times New Roman" w:cs="Times New Roman"/>
        </w:rPr>
        <w:t>5</w:t>
      </w:r>
      <w:r w:rsidR="00207073" w:rsidRPr="00347512">
        <w:rPr>
          <w:rFonts w:ascii="Times New Roman" w:hAnsi="Times New Roman" w:cs="Times New Roman"/>
        </w:rPr>
        <w:t>.2.1 Development Hardware</w:t>
      </w:r>
      <w:bookmarkEnd w:id="121"/>
      <w:bookmarkEnd w:id="122"/>
    </w:p>
    <w:p w14:paraId="20D17370" w14:textId="13658BA4" w:rsidR="00043052" w:rsidRPr="00347512" w:rsidRDefault="00043052" w:rsidP="00043052">
      <w:pPr>
        <w:rPr>
          <w:rFonts w:ascii="Times New Roman" w:hAnsi="Times New Roman" w:cs="Times New Roman"/>
        </w:rPr>
      </w:pPr>
      <w:r w:rsidRPr="00347512">
        <w:rPr>
          <w:rFonts w:ascii="Times New Roman" w:hAnsi="Times New Roman" w:cs="Times New Roman"/>
        </w:rPr>
        <w:t>My own laptop – Lenovo Legion Y9000P IAH7H</w:t>
      </w:r>
      <w:r w:rsidR="007B0A1A" w:rsidRPr="00347512">
        <w:rPr>
          <w:rFonts w:ascii="Times New Roman" w:hAnsi="Times New Roman" w:cs="Times New Roman"/>
        </w:rPr>
        <w:t>:</w:t>
      </w:r>
    </w:p>
    <w:p w14:paraId="06E6B9D5" w14:textId="60D284D9" w:rsidR="00043052" w:rsidRPr="00347512" w:rsidRDefault="00043052" w:rsidP="007B0A1A">
      <w:pPr>
        <w:pStyle w:val="ListParagraph"/>
        <w:numPr>
          <w:ilvl w:val="0"/>
          <w:numId w:val="9"/>
        </w:numPr>
        <w:ind w:firstLineChars="0"/>
        <w:rPr>
          <w:rFonts w:ascii="Times New Roman" w:hAnsi="Times New Roman" w:cs="Times New Roman"/>
        </w:rPr>
      </w:pPr>
      <w:r w:rsidRPr="00347512">
        <w:rPr>
          <w:rFonts w:ascii="Times New Roman" w:hAnsi="Times New Roman" w:cs="Times New Roman"/>
        </w:rPr>
        <w:t>OS: Windows 11</w:t>
      </w:r>
    </w:p>
    <w:p w14:paraId="738391F5" w14:textId="2F2A5AB6" w:rsidR="00043052" w:rsidRPr="00347512" w:rsidRDefault="00043052" w:rsidP="007B0A1A">
      <w:pPr>
        <w:pStyle w:val="ListParagraph"/>
        <w:numPr>
          <w:ilvl w:val="0"/>
          <w:numId w:val="9"/>
        </w:numPr>
        <w:ind w:firstLineChars="0"/>
        <w:rPr>
          <w:rFonts w:ascii="Times New Roman" w:hAnsi="Times New Roman" w:cs="Times New Roman"/>
        </w:rPr>
      </w:pPr>
      <w:r w:rsidRPr="00347512">
        <w:rPr>
          <w:rFonts w:ascii="Times New Roman" w:hAnsi="Times New Roman" w:cs="Times New Roman"/>
        </w:rPr>
        <w:t>Processor: 12</w:t>
      </w:r>
      <w:r w:rsidRPr="00347512">
        <w:rPr>
          <w:rFonts w:ascii="Times New Roman" w:hAnsi="Times New Roman" w:cs="Times New Roman"/>
          <w:vertAlign w:val="superscript"/>
        </w:rPr>
        <w:t>th</w:t>
      </w:r>
      <w:r w:rsidRPr="00347512">
        <w:rPr>
          <w:rFonts w:ascii="Times New Roman" w:hAnsi="Times New Roman" w:cs="Times New Roman"/>
        </w:rPr>
        <w:t xml:space="preserve"> Gen Intel(R) </w:t>
      </w:r>
      <w:proofErr w:type="gramStart"/>
      <w:r w:rsidRPr="00347512">
        <w:rPr>
          <w:rFonts w:ascii="Times New Roman" w:hAnsi="Times New Roman" w:cs="Times New Roman"/>
        </w:rPr>
        <w:t>Core(</w:t>
      </w:r>
      <w:proofErr w:type="gramEnd"/>
      <w:r w:rsidRPr="00347512">
        <w:rPr>
          <w:rFonts w:ascii="Times New Roman" w:hAnsi="Times New Roman" w:cs="Times New Roman"/>
        </w:rPr>
        <w:t xml:space="preserve">TM) i7-12700H 2.30GHz, </w:t>
      </w:r>
    </w:p>
    <w:p w14:paraId="2397D8E4" w14:textId="77777777" w:rsidR="00043052" w:rsidRPr="00347512" w:rsidRDefault="00043052" w:rsidP="007B0A1A">
      <w:pPr>
        <w:pStyle w:val="ListParagraph"/>
        <w:numPr>
          <w:ilvl w:val="0"/>
          <w:numId w:val="9"/>
        </w:numPr>
        <w:ind w:firstLineChars="0"/>
        <w:rPr>
          <w:rFonts w:ascii="Times New Roman" w:hAnsi="Times New Roman" w:cs="Times New Roman"/>
        </w:rPr>
      </w:pPr>
      <w:r w:rsidRPr="00347512">
        <w:rPr>
          <w:rFonts w:ascii="Times New Roman" w:hAnsi="Times New Roman" w:cs="Times New Roman"/>
        </w:rPr>
        <w:t>Memory: 16GM DDR5</w:t>
      </w:r>
    </w:p>
    <w:p w14:paraId="2CF87FC0" w14:textId="073F6688" w:rsidR="00043052" w:rsidRPr="00347512" w:rsidRDefault="00043052" w:rsidP="007B0A1A">
      <w:pPr>
        <w:pStyle w:val="ListParagraph"/>
        <w:numPr>
          <w:ilvl w:val="0"/>
          <w:numId w:val="9"/>
        </w:numPr>
        <w:ind w:firstLineChars="0"/>
        <w:rPr>
          <w:rFonts w:ascii="Times New Roman" w:hAnsi="Times New Roman" w:cs="Times New Roman"/>
        </w:rPr>
      </w:pPr>
      <w:r w:rsidRPr="00347512">
        <w:rPr>
          <w:rFonts w:ascii="Times New Roman" w:hAnsi="Times New Roman" w:cs="Times New Roman"/>
        </w:rPr>
        <w:t>Graphics Card: RTX 3060</w:t>
      </w:r>
    </w:p>
    <w:p w14:paraId="264D1FE3" w14:textId="0A14B4B8" w:rsidR="00043052" w:rsidRPr="00347512" w:rsidRDefault="00043052" w:rsidP="007B0A1A">
      <w:pPr>
        <w:pStyle w:val="ListParagraph"/>
        <w:numPr>
          <w:ilvl w:val="0"/>
          <w:numId w:val="9"/>
        </w:numPr>
        <w:ind w:firstLineChars="0"/>
        <w:rPr>
          <w:rFonts w:ascii="Times New Roman" w:hAnsi="Times New Roman" w:cs="Times New Roman"/>
        </w:rPr>
      </w:pPr>
      <w:r w:rsidRPr="00347512">
        <w:rPr>
          <w:rFonts w:ascii="Times New Roman" w:hAnsi="Times New Roman" w:cs="Times New Roman"/>
        </w:rPr>
        <w:t>Storage: 1TB SSD</w:t>
      </w:r>
    </w:p>
    <w:p w14:paraId="5681EC24" w14:textId="7FD4C6D2" w:rsidR="00207073" w:rsidRPr="00347512" w:rsidRDefault="009B3B80" w:rsidP="00362651">
      <w:pPr>
        <w:pStyle w:val="Heading3"/>
        <w:rPr>
          <w:rFonts w:ascii="Times New Roman" w:hAnsi="Times New Roman" w:cs="Times New Roman"/>
        </w:rPr>
      </w:pPr>
      <w:bookmarkStart w:id="123" w:name="_Toc133362399"/>
      <w:bookmarkStart w:id="124" w:name="_Toc133431125"/>
      <w:r w:rsidRPr="00347512">
        <w:rPr>
          <w:rFonts w:ascii="Times New Roman" w:hAnsi="Times New Roman" w:cs="Times New Roman"/>
        </w:rPr>
        <w:t>5</w:t>
      </w:r>
      <w:r w:rsidR="00207073" w:rsidRPr="00347512">
        <w:rPr>
          <w:rFonts w:ascii="Times New Roman" w:hAnsi="Times New Roman" w:cs="Times New Roman"/>
        </w:rPr>
        <w:t>.2.2 Development Software</w:t>
      </w:r>
      <w:bookmarkEnd w:id="123"/>
      <w:bookmarkEnd w:id="124"/>
    </w:p>
    <w:p w14:paraId="755D39C4" w14:textId="30C2524F" w:rsidR="00043052" w:rsidRPr="00347512" w:rsidRDefault="00043052" w:rsidP="007B0A1A">
      <w:pPr>
        <w:pStyle w:val="ListParagraph"/>
        <w:numPr>
          <w:ilvl w:val="0"/>
          <w:numId w:val="10"/>
        </w:numPr>
        <w:ind w:firstLineChars="0"/>
        <w:rPr>
          <w:rFonts w:ascii="Times New Roman" w:hAnsi="Times New Roman" w:cs="Times New Roman"/>
        </w:rPr>
      </w:pPr>
      <w:r w:rsidRPr="00347512">
        <w:rPr>
          <w:rFonts w:ascii="Times New Roman" w:hAnsi="Times New Roman" w:cs="Times New Roman"/>
        </w:rPr>
        <w:t>Game Engine: Unity Engine</w:t>
      </w:r>
    </w:p>
    <w:p w14:paraId="1E2E1554" w14:textId="6ECF4D49" w:rsidR="00043052" w:rsidRPr="00347512" w:rsidRDefault="00043052" w:rsidP="007B0A1A">
      <w:pPr>
        <w:pStyle w:val="ListParagraph"/>
        <w:numPr>
          <w:ilvl w:val="0"/>
          <w:numId w:val="10"/>
        </w:numPr>
        <w:ind w:firstLineChars="0"/>
        <w:rPr>
          <w:rFonts w:ascii="Times New Roman" w:hAnsi="Times New Roman" w:cs="Times New Roman"/>
        </w:rPr>
      </w:pPr>
      <w:r w:rsidRPr="00347512">
        <w:rPr>
          <w:rFonts w:ascii="Times New Roman" w:hAnsi="Times New Roman" w:cs="Times New Roman"/>
        </w:rPr>
        <w:t>IDE: Visual Studio</w:t>
      </w:r>
    </w:p>
    <w:p w14:paraId="25F186C5" w14:textId="21D4DBB6" w:rsidR="00043052" w:rsidRPr="00347512" w:rsidRDefault="00043052" w:rsidP="007B0A1A">
      <w:pPr>
        <w:pStyle w:val="ListParagraph"/>
        <w:numPr>
          <w:ilvl w:val="0"/>
          <w:numId w:val="10"/>
        </w:numPr>
        <w:ind w:firstLineChars="0"/>
        <w:rPr>
          <w:rFonts w:ascii="Times New Roman" w:hAnsi="Times New Roman" w:cs="Times New Roman"/>
        </w:rPr>
      </w:pPr>
      <w:r w:rsidRPr="00347512">
        <w:rPr>
          <w:rFonts w:ascii="Times New Roman" w:hAnsi="Times New Roman" w:cs="Times New Roman"/>
        </w:rPr>
        <w:t>Programming Language: C#</w:t>
      </w:r>
    </w:p>
    <w:p w14:paraId="7DFDA80F" w14:textId="3368721B" w:rsidR="00043052" w:rsidRPr="00347512" w:rsidRDefault="00043052" w:rsidP="007B0A1A">
      <w:pPr>
        <w:pStyle w:val="ListParagraph"/>
        <w:numPr>
          <w:ilvl w:val="0"/>
          <w:numId w:val="10"/>
        </w:numPr>
        <w:ind w:firstLineChars="0"/>
        <w:rPr>
          <w:rFonts w:ascii="Times New Roman" w:hAnsi="Times New Roman" w:cs="Times New Roman"/>
        </w:rPr>
      </w:pPr>
      <w:r w:rsidRPr="00347512">
        <w:rPr>
          <w:rFonts w:ascii="Times New Roman" w:hAnsi="Times New Roman" w:cs="Times New Roman"/>
        </w:rPr>
        <w:lastRenderedPageBreak/>
        <w:t>Version Control: Git</w:t>
      </w:r>
    </w:p>
    <w:p w14:paraId="3CC6EC3D" w14:textId="41690C20" w:rsidR="00207073" w:rsidRPr="00347512" w:rsidRDefault="009B3B80" w:rsidP="00362651">
      <w:pPr>
        <w:pStyle w:val="Heading2"/>
        <w:rPr>
          <w:rFonts w:ascii="Times New Roman" w:hAnsi="Times New Roman" w:cs="Times New Roman"/>
        </w:rPr>
      </w:pPr>
      <w:bookmarkStart w:id="125" w:name="_Toc133362400"/>
      <w:bookmarkStart w:id="126" w:name="_Toc133431126"/>
      <w:r w:rsidRPr="00347512">
        <w:rPr>
          <w:rFonts w:ascii="Times New Roman" w:hAnsi="Times New Roman" w:cs="Times New Roman"/>
        </w:rPr>
        <w:t>5</w:t>
      </w:r>
      <w:r w:rsidR="00207073" w:rsidRPr="00347512">
        <w:rPr>
          <w:rFonts w:ascii="Times New Roman" w:hAnsi="Times New Roman" w:cs="Times New Roman"/>
        </w:rPr>
        <w:t>.3 Development Procedures and Standards</w:t>
      </w:r>
      <w:bookmarkEnd w:id="125"/>
      <w:bookmarkEnd w:id="126"/>
    </w:p>
    <w:p w14:paraId="48944E7B" w14:textId="6C3C6553" w:rsidR="00207073" w:rsidRPr="00347512" w:rsidRDefault="009B3B80" w:rsidP="00362651">
      <w:pPr>
        <w:pStyle w:val="Heading3"/>
        <w:rPr>
          <w:rFonts w:ascii="Times New Roman" w:hAnsi="Times New Roman" w:cs="Times New Roman"/>
        </w:rPr>
      </w:pPr>
      <w:bookmarkStart w:id="127" w:name="_Toc133362401"/>
      <w:bookmarkStart w:id="128" w:name="_Toc133431127"/>
      <w:r w:rsidRPr="00347512">
        <w:rPr>
          <w:rFonts w:ascii="Times New Roman" w:hAnsi="Times New Roman" w:cs="Times New Roman"/>
        </w:rPr>
        <w:t>5</w:t>
      </w:r>
      <w:r w:rsidR="00207073" w:rsidRPr="00347512">
        <w:rPr>
          <w:rFonts w:ascii="Times New Roman" w:hAnsi="Times New Roman" w:cs="Times New Roman"/>
        </w:rPr>
        <w:t>.3.1 Development Procedures</w:t>
      </w:r>
      <w:bookmarkEnd w:id="127"/>
      <w:bookmarkEnd w:id="128"/>
    </w:p>
    <w:p w14:paraId="76BEE143" w14:textId="29817597" w:rsidR="007B0A1A" w:rsidRPr="00347512" w:rsidRDefault="007B0A1A" w:rsidP="007B0A1A">
      <w:pPr>
        <w:rPr>
          <w:rFonts w:ascii="Times New Roman" w:hAnsi="Times New Roman" w:cs="Times New Roman"/>
        </w:rPr>
      </w:pPr>
      <w:r w:rsidRPr="00347512">
        <w:rPr>
          <w:rFonts w:ascii="Times New Roman" w:hAnsi="Times New Roman" w:cs="Times New Roman"/>
        </w:rPr>
        <w:t>Agile methodology by the name of Scrum. Scrum is a process skeleton consisting of a set of practices and predefined roles. In each sprint (a 15-30 days cycle, the length of which is determined by the development team), the development team creates an increment of usable (ready to roll out) software. The features to be implemented in each sprint come from the product order. The product order (product goal) refers to the outline requirements of the work that needs to be completed in order of priority. Which line items (goal items) are included in a sprint is determined by the sprint planning meeting. In the meeting, the product owner tells the development team which line items in the product order he needs to complete. The development team decides how many line items they can commit to in the next sprint. During a sprint, no one can change the sprint backlog, which means that the requirements are frozen during a sprint.</w:t>
      </w:r>
      <w:sdt>
        <w:sdtPr>
          <w:rPr>
            <w:rFonts w:ascii="Times New Roman" w:hAnsi="Times New Roman" w:cs="Times New Roman"/>
          </w:rPr>
          <w:id w:val="-2134005748"/>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MrO22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 xml:space="preserve"> (MrOllie, 2022)</w:t>
          </w:r>
          <w:r w:rsidR="00DE07BC" w:rsidRPr="00347512">
            <w:rPr>
              <w:rFonts w:ascii="Times New Roman" w:hAnsi="Times New Roman" w:cs="Times New Roman"/>
            </w:rPr>
            <w:fldChar w:fldCharType="end"/>
          </w:r>
        </w:sdtContent>
      </w:sdt>
    </w:p>
    <w:p w14:paraId="0B3E7E97" w14:textId="77777777" w:rsidR="008A5C50" w:rsidRPr="00347512" w:rsidRDefault="008A5C50" w:rsidP="007B0A1A">
      <w:pPr>
        <w:rPr>
          <w:rFonts w:ascii="Times New Roman" w:hAnsi="Times New Roman" w:cs="Times New Roman"/>
        </w:rPr>
      </w:pPr>
    </w:p>
    <w:p w14:paraId="22C19005" w14:textId="1F6D36C4" w:rsidR="007B0A1A" w:rsidRPr="00347512" w:rsidRDefault="007B0A1A" w:rsidP="007124F0">
      <w:pPr>
        <w:rPr>
          <w:rFonts w:ascii="Times New Roman" w:hAnsi="Times New Roman" w:cs="Times New Roman"/>
        </w:rPr>
      </w:pPr>
      <w:r w:rsidRPr="00347512">
        <w:rPr>
          <w:rFonts w:ascii="Times New Roman" w:hAnsi="Times New Roman" w:cs="Times New Roman"/>
        </w:rPr>
        <w:t>In this project, each sprint is defined as 1-2 weeks based on the features to be implemented and the timetable.</w:t>
      </w:r>
    </w:p>
    <w:p w14:paraId="4283BE34" w14:textId="2231A8A4" w:rsidR="00207073" w:rsidRPr="00347512" w:rsidRDefault="009B3B80" w:rsidP="00362651">
      <w:pPr>
        <w:pStyle w:val="Heading3"/>
        <w:rPr>
          <w:rFonts w:ascii="Times New Roman" w:hAnsi="Times New Roman" w:cs="Times New Roman"/>
        </w:rPr>
      </w:pPr>
      <w:bookmarkStart w:id="129" w:name="_Toc133362402"/>
      <w:bookmarkStart w:id="130" w:name="_Toc133431128"/>
      <w:r w:rsidRPr="00347512">
        <w:rPr>
          <w:rFonts w:ascii="Times New Roman" w:hAnsi="Times New Roman" w:cs="Times New Roman"/>
        </w:rPr>
        <w:t>5</w:t>
      </w:r>
      <w:r w:rsidR="00207073" w:rsidRPr="00347512">
        <w:rPr>
          <w:rFonts w:ascii="Times New Roman" w:hAnsi="Times New Roman" w:cs="Times New Roman"/>
        </w:rPr>
        <w:t>.3.2 Development Standards</w:t>
      </w:r>
      <w:bookmarkEnd w:id="129"/>
      <w:bookmarkEnd w:id="130"/>
    </w:p>
    <w:p w14:paraId="4F543969" w14:textId="762D9572" w:rsidR="007B0A1A" w:rsidRPr="00347512" w:rsidRDefault="007B0A1A" w:rsidP="007124F0">
      <w:pPr>
        <w:rPr>
          <w:rStyle w:val="Heading3Char"/>
          <w:rFonts w:ascii="Times New Roman" w:hAnsi="Times New Roman" w:cs="Times New Roman"/>
        </w:rPr>
      </w:pPr>
      <w:r w:rsidRPr="00347512">
        <w:rPr>
          <w:rFonts w:ascii="Times New Roman" w:hAnsi="Times New Roman" w:cs="Times New Roman"/>
        </w:rPr>
        <w:t>No warnings or errors left after each commit. Comply with the C# code specification</w:t>
      </w:r>
    </w:p>
    <w:p w14:paraId="16C3F6E5" w14:textId="5E478E4B" w:rsidR="00207073" w:rsidRPr="00347512" w:rsidRDefault="009B3B80" w:rsidP="00362651">
      <w:pPr>
        <w:pStyle w:val="Heading2"/>
        <w:rPr>
          <w:rFonts w:ascii="Times New Roman" w:hAnsi="Times New Roman" w:cs="Times New Roman"/>
        </w:rPr>
      </w:pPr>
      <w:bookmarkStart w:id="131" w:name="_Toc133362403"/>
      <w:bookmarkStart w:id="132" w:name="_Toc133431129"/>
      <w:r w:rsidRPr="00347512">
        <w:rPr>
          <w:rFonts w:ascii="Times New Roman" w:hAnsi="Times New Roman" w:cs="Times New Roman"/>
        </w:rPr>
        <w:t>5</w:t>
      </w:r>
      <w:r w:rsidR="00207073" w:rsidRPr="00347512">
        <w:rPr>
          <w:rFonts w:ascii="Times New Roman" w:hAnsi="Times New Roman" w:cs="Times New Roman"/>
        </w:rPr>
        <w:t>.4 Game Engine</w:t>
      </w:r>
      <w:bookmarkEnd w:id="131"/>
      <w:bookmarkEnd w:id="132"/>
    </w:p>
    <w:p w14:paraId="7ECFC8B5" w14:textId="3E4F0231" w:rsidR="007B0A1A" w:rsidRPr="00347512" w:rsidRDefault="007B0A1A" w:rsidP="007124F0">
      <w:pPr>
        <w:rPr>
          <w:rFonts w:ascii="Times New Roman" w:hAnsi="Times New Roman" w:cs="Times New Roman"/>
        </w:rPr>
      </w:pPr>
      <w:r w:rsidRPr="00347512">
        <w:rPr>
          <w:rFonts w:ascii="Times New Roman" w:hAnsi="Times New Roman" w:cs="Times New Roman"/>
        </w:rPr>
        <w:t>Unity. The engine can be used to create 3D and 2D games. It is particularly popular for iOS and Android mobile game development, is considered easy to use for beginner developers, and is popular for indie game development</w:t>
      </w:r>
      <w:r w:rsidR="00DE07BC" w:rsidRPr="00347512">
        <w:rPr>
          <w:rFonts w:ascii="Times New Roman" w:hAnsi="Times New Roman" w:cs="Times New Roman"/>
        </w:rPr>
        <w:t xml:space="preserve">. </w:t>
      </w:r>
      <w:sdt>
        <w:sdtPr>
          <w:rPr>
            <w:rFonts w:ascii="Times New Roman" w:hAnsi="Times New Roman" w:cs="Times New Roman"/>
          </w:rPr>
          <w:id w:val="1615095413"/>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Gue22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(Guerillero, 2022)</w:t>
          </w:r>
          <w:r w:rsidR="00DE07BC" w:rsidRPr="00347512">
            <w:rPr>
              <w:rFonts w:ascii="Times New Roman" w:hAnsi="Times New Roman" w:cs="Times New Roman"/>
            </w:rPr>
            <w:fldChar w:fldCharType="end"/>
          </w:r>
        </w:sdtContent>
      </w:sdt>
    </w:p>
    <w:p w14:paraId="7B7E6981" w14:textId="557DB14A" w:rsidR="00207073" w:rsidRPr="00347512" w:rsidRDefault="009B3B80" w:rsidP="00362651">
      <w:pPr>
        <w:pStyle w:val="Heading2"/>
        <w:rPr>
          <w:rFonts w:ascii="Times New Roman" w:hAnsi="Times New Roman" w:cs="Times New Roman"/>
        </w:rPr>
      </w:pPr>
      <w:bookmarkStart w:id="133" w:name="_Toc133362404"/>
      <w:bookmarkStart w:id="134" w:name="_Toc133431130"/>
      <w:r w:rsidRPr="00347512">
        <w:rPr>
          <w:rFonts w:ascii="Times New Roman" w:hAnsi="Times New Roman" w:cs="Times New Roman"/>
        </w:rPr>
        <w:t>5</w:t>
      </w:r>
      <w:r w:rsidR="00207073" w:rsidRPr="00347512">
        <w:rPr>
          <w:rFonts w:ascii="Times New Roman" w:hAnsi="Times New Roman" w:cs="Times New Roman"/>
        </w:rPr>
        <w:t>.5 Network</w:t>
      </w:r>
      <w:bookmarkEnd w:id="133"/>
      <w:bookmarkEnd w:id="134"/>
    </w:p>
    <w:p w14:paraId="12C5451C" w14:textId="28E791C7" w:rsidR="007B0A1A" w:rsidRPr="00347512" w:rsidRDefault="007B0A1A" w:rsidP="007B0A1A">
      <w:pPr>
        <w:rPr>
          <w:rFonts w:ascii="Times New Roman" w:hAnsi="Times New Roman" w:cs="Times New Roman"/>
        </w:rPr>
      </w:pPr>
      <w:r w:rsidRPr="00347512">
        <w:rPr>
          <w:rFonts w:ascii="Times New Roman" w:hAnsi="Times New Roman" w:cs="Times New Roman"/>
        </w:rPr>
        <w:t>This game is offline.</w:t>
      </w:r>
    </w:p>
    <w:p w14:paraId="7FD5A20B" w14:textId="7A87377F" w:rsidR="00207073" w:rsidRPr="00347512" w:rsidRDefault="009B3B80" w:rsidP="00362651">
      <w:pPr>
        <w:pStyle w:val="Heading2"/>
        <w:rPr>
          <w:rFonts w:ascii="Times New Roman" w:hAnsi="Times New Roman" w:cs="Times New Roman"/>
        </w:rPr>
      </w:pPr>
      <w:bookmarkStart w:id="135" w:name="_Toc133362405"/>
      <w:bookmarkStart w:id="136" w:name="_Toc133431131"/>
      <w:r w:rsidRPr="00347512">
        <w:rPr>
          <w:rFonts w:ascii="Times New Roman" w:hAnsi="Times New Roman" w:cs="Times New Roman"/>
        </w:rPr>
        <w:t>5</w:t>
      </w:r>
      <w:r w:rsidR="00207073" w:rsidRPr="00347512">
        <w:rPr>
          <w:rFonts w:ascii="Times New Roman" w:hAnsi="Times New Roman" w:cs="Times New Roman"/>
        </w:rPr>
        <w:t>.6 Scripting Language</w:t>
      </w:r>
      <w:bookmarkEnd w:id="135"/>
      <w:bookmarkEnd w:id="136"/>
    </w:p>
    <w:p w14:paraId="76A18D31" w14:textId="09305CCD" w:rsidR="007B0A1A" w:rsidRPr="00347512" w:rsidRDefault="007B0A1A" w:rsidP="007B0A1A">
      <w:pPr>
        <w:rPr>
          <w:rFonts w:ascii="Times New Roman" w:hAnsi="Times New Roman" w:cs="Times New Roman"/>
        </w:rPr>
      </w:pPr>
      <w:r w:rsidRPr="00347512">
        <w:rPr>
          <w:rFonts w:ascii="Times New Roman" w:hAnsi="Times New Roman" w:cs="Times New Roman"/>
        </w:rPr>
        <w:t>C#. Generally, Unity game development uses C# as the main development language. Although Unity itself supports Unity (an extension of Java) and Boo (a language inspired by Python), in normal production practice, C# is still used as the main development language.</w:t>
      </w:r>
      <w:r w:rsidR="00DE07BC" w:rsidRPr="00347512">
        <w:rPr>
          <w:rFonts w:ascii="Times New Roman" w:hAnsi="Times New Roman" w:cs="Times New Roman"/>
        </w:rPr>
        <w:t xml:space="preserve"> </w:t>
      </w:r>
    </w:p>
    <w:p w14:paraId="3C6AF018" w14:textId="47AC329C" w:rsidR="00207073" w:rsidRPr="00347512" w:rsidRDefault="009B3B80" w:rsidP="00362651">
      <w:pPr>
        <w:pStyle w:val="Heading1"/>
        <w:rPr>
          <w:rFonts w:ascii="Times New Roman" w:hAnsi="Times New Roman" w:cs="Times New Roman"/>
        </w:rPr>
      </w:pPr>
      <w:bookmarkStart w:id="137" w:name="_Toc133362406"/>
      <w:bookmarkStart w:id="138" w:name="_Toc133431132"/>
      <w:r w:rsidRPr="00347512">
        <w:rPr>
          <w:rFonts w:ascii="Times New Roman" w:hAnsi="Times New Roman" w:cs="Times New Roman"/>
        </w:rPr>
        <w:lastRenderedPageBreak/>
        <w:t>6</w:t>
      </w:r>
      <w:r w:rsidR="00207073" w:rsidRPr="00347512">
        <w:rPr>
          <w:rFonts w:ascii="Times New Roman" w:hAnsi="Times New Roman" w:cs="Times New Roman"/>
        </w:rPr>
        <w:t xml:space="preserve"> Interface</w:t>
      </w:r>
      <w:bookmarkEnd w:id="137"/>
      <w:bookmarkEnd w:id="138"/>
    </w:p>
    <w:p w14:paraId="730EE5F9" w14:textId="0F390DCA" w:rsidR="00207073" w:rsidRPr="00347512" w:rsidRDefault="009B3B80" w:rsidP="00362651">
      <w:pPr>
        <w:pStyle w:val="Heading2"/>
        <w:rPr>
          <w:rFonts w:ascii="Times New Roman" w:hAnsi="Times New Roman" w:cs="Times New Roman"/>
        </w:rPr>
      </w:pPr>
      <w:bookmarkStart w:id="139" w:name="_Toc133362407"/>
      <w:bookmarkStart w:id="140" w:name="_Toc133431133"/>
      <w:r w:rsidRPr="00347512">
        <w:rPr>
          <w:rFonts w:ascii="Times New Roman" w:hAnsi="Times New Roman" w:cs="Times New Roman"/>
        </w:rPr>
        <w:t>6</w:t>
      </w:r>
      <w:r w:rsidR="00207073" w:rsidRPr="00347512">
        <w:rPr>
          <w:rFonts w:ascii="Times New Roman" w:hAnsi="Times New Roman" w:cs="Times New Roman"/>
        </w:rPr>
        <w:t>.1 Visual System</w:t>
      </w:r>
      <w:bookmarkEnd w:id="139"/>
      <w:bookmarkEnd w:id="140"/>
    </w:p>
    <w:p w14:paraId="1404E9C8" w14:textId="1EFE421B" w:rsidR="00207073" w:rsidRPr="00347512" w:rsidRDefault="009B3B80" w:rsidP="00362651">
      <w:pPr>
        <w:pStyle w:val="Heading3"/>
        <w:rPr>
          <w:rFonts w:ascii="Times New Roman" w:hAnsi="Times New Roman" w:cs="Times New Roman"/>
        </w:rPr>
      </w:pPr>
      <w:bookmarkStart w:id="141" w:name="_Toc133362408"/>
      <w:bookmarkStart w:id="142" w:name="_Toc133431134"/>
      <w:r w:rsidRPr="00347512">
        <w:rPr>
          <w:rFonts w:ascii="Times New Roman" w:hAnsi="Times New Roman" w:cs="Times New Roman"/>
        </w:rPr>
        <w:t>6</w:t>
      </w:r>
      <w:r w:rsidR="00207073" w:rsidRPr="00347512">
        <w:rPr>
          <w:rFonts w:ascii="Times New Roman" w:hAnsi="Times New Roman" w:cs="Times New Roman"/>
        </w:rPr>
        <w:t>.1.1 HUD</w:t>
      </w:r>
      <w:bookmarkEnd w:id="141"/>
      <w:bookmarkEnd w:id="142"/>
    </w:p>
    <w:p w14:paraId="5A4C416A" w14:textId="1B214175" w:rsidR="007B0A1A" w:rsidRPr="00347512" w:rsidRDefault="007B0A1A" w:rsidP="007124F0">
      <w:pPr>
        <w:rPr>
          <w:rFonts w:ascii="Times New Roman" w:hAnsi="Times New Roman" w:cs="Times New Roman"/>
        </w:rPr>
      </w:pPr>
      <w:r w:rsidRPr="00347512">
        <w:rPr>
          <w:rFonts w:ascii="Times New Roman" w:hAnsi="Times New Roman" w:cs="Times New Roman"/>
        </w:rPr>
        <w:t xml:space="preserve">Heads up display will be displayed at the corners of the screen. The upper left corner will display the player's health and score. A </w:t>
      </w:r>
      <w:proofErr w:type="spellStart"/>
      <w:r w:rsidRPr="00347512">
        <w:rPr>
          <w:rFonts w:ascii="Times New Roman" w:hAnsi="Times New Roman" w:cs="Times New Roman"/>
        </w:rPr>
        <w:t>minimap</w:t>
      </w:r>
      <w:proofErr w:type="spellEnd"/>
      <w:r w:rsidRPr="00347512">
        <w:rPr>
          <w:rFonts w:ascii="Times New Roman" w:hAnsi="Times New Roman" w:cs="Times New Roman"/>
        </w:rPr>
        <w:t xml:space="preserve"> is displayed in the upper right corner. The lower right corner displays the weapons and ammo held by the player.</w:t>
      </w:r>
    </w:p>
    <w:p w14:paraId="4FECC9A1" w14:textId="3A0AB2DA" w:rsidR="00207073" w:rsidRPr="00347512" w:rsidRDefault="009B3B80" w:rsidP="00362651">
      <w:pPr>
        <w:pStyle w:val="Heading3"/>
        <w:rPr>
          <w:rFonts w:ascii="Times New Roman" w:hAnsi="Times New Roman" w:cs="Times New Roman"/>
        </w:rPr>
      </w:pPr>
      <w:bookmarkStart w:id="143" w:name="_Toc133362409"/>
      <w:bookmarkStart w:id="144" w:name="_Toc133431135"/>
      <w:r w:rsidRPr="00347512">
        <w:rPr>
          <w:rFonts w:ascii="Times New Roman" w:hAnsi="Times New Roman" w:cs="Times New Roman"/>
        </w:rPr>
        <w:t>6</w:t>
      </w:r>
      <w:r w:rsidR="00207073" w:rsidRPr="00347512">
        <w:rPr>
          <w:rFonts w:ascii="Times New Roman" w:hAnsi="Times New Roman" w:cs="Times New Roman"/>
        </w:rPr>
        <w:t>.1.2 Menus</w:t>
      </w:r>
      <w:bookmarkEnd w:id="143"/>
      <w:bookmarkEnd w:id="144"/>
    </w:p>
    <w:p w14:paraId="5EAA5317" w14:textId="77777777" w:rsidR="00362651" w:rsidRPr="00347512" w:rsidRDefault="007B0A1A" w:rsidP="007124F0">
      <w:pPr>
        <w:rPr>
          <w:rFonts w:ascii="Times New Roman" w:hAnsi="Times New Roman" w:cs="Times New Roman"/>
        </w:rPr>
      </w:pPr>
      <w:r w:rsidRPr="00347512">
        <w:rPr>
          <w:rFonts w:ascii="Times New Roman" w:hAnsi="Times New Roman" w:cs="Times New Roman"/>
        </w:rPr>
        <w:t xml:space="preserve">The main menu will implement the following functions: (1) Selecting characters. (2) Start the game. (3) View the high score </w:t>
      </w:r>
      <w:r w:rsidR="00362651" w:rsidRPr="00347512">
        <w:rPr>
          <w:rFonts w:ascii="Times New Roman" w:hAnsi="Times New Roman" w:cs="Times New Roman"/>
        </w:rPr>
        <w:t>scene</w:t>
      </w:r>
      <w:r w:rsidRPr="00347512">
        <w:rPr>
          <w:rFonts w:ascii="Times New Roman" w:hAnsi="Times New Roman" w:cs="Times New Roman"/>
        </w:rPr>
        <w:t>. (4) Quit.</w:t>
      </w:r>
      <w:r w:rsidR="00362651" w:rsidRPr="00347512">
        <w:rPr>
          <w:rFonts w:ascii="Times New Roman" w:hAnsi="Times New Roman" w:cs="Times New Roman"/>
        </w:rPr>
        <w:t xml:space="preserve"> (5) View the instructions scene</w:t>
      </w:r>
    </w:p>
    <w:p w14:paraId="5EFBCC49" w14:textId="77777777" w:rsidR="00362651" w:rsidRPr="00347512" w:rsidRDefault="00362651" w:rsidP="007124F0">
      <w:pPr>
        <w:rPr>
          <w:rFonts w:ascii="Times New Roman" w:hAnsi="Times New Roman" w:cs="Times New Roman"/>
        </w:rPr>
      </w:pPr>
    </w:p>
    <w:p w14:paraId="4A902C49" w14:textId="33016F14" w:rsidR="007B0A1A" w:rsidRPr="00347512" w:rsidRDefault="00362651" w:rsidP="007124F0">
      <w:pPr>
        <w:rPr>
          <w:rFonts w:ascii="Times New Roman" w:hAnsi="Times New Roman" w:cs="Times New Roman"/>
        </w:rPr>
      </w:pPr>
      <w:r w:rsidRPr="00347512">
        <w:rPr>
          <w:rFonts w:ascii="Times New Roman" w:hAnsi="Times New Roman" w:cs="Times New Roman"/>
        </w:rPr>
        <w:t xml:space="preserve">During the game, players can press the “Esc” key to bring up the pause menu. In the pause menu, players can adjust the volume of sounds effects and background music. Using the </w:t>
      </w:r>
      <w:proofErr w:type="spellStart"/>
      <w:r w:rsidRPr="00347512">
        <w:rPr>
          <w:rFonts w:ascii="Times New Roman" w:hAnsi="Times New Roman" w:cs="Times New Roman"/>
        </w:rPr>
        <w:t>playerfabs</w:t>
      </w:r>
      <w:proofErr w:type="spellEnd"/>
      <w:r w:rsidRPr="00347512">
        <w:rPr>
          <w:rFonts w:ascii="Times New Roman" w:hAnsi="Times New Roman" w:cs="Times New Roman"/>
        </w:rPr>
        <w:t xml:space="preserve"> class provided by Unity, the volume set by the player will be automatically applied the next time the game is launched. Players can also return to the main menu through the pause menu, but this will clear all progress for the current round game.</w:t>
      </w:r>
    </w:p>
    <w:p w14:paraId="0BC4B0E4" w14:textId="0102EB02" w:rsidR="00207073" w:rsidRPr="00347512" w:rsidRDefault="009B3B80" w:rsidP="00362651">
      <w:pPr>
        <w:pStyle w:val="Heading3"/>
        <w:rPr>
          <w:rFonts w:ascii="Times New Roman" w:hAnsi="Times New Roman" w:cs="Times New Roman"/>
        </w:rPr>
      </w:pPr>
      <w:bookmarkStart w:id="145" w:name="_Toc133362410"/>
      <w:bookmarkStart w:id="146" w:name="_Toc133431136"/>
      <w:r w:rsidRPr="00347512">
        <w:rPr>
          <w:rFonts w:ascii="Times New Roman" w:hAnsi="Times New Roman" w:cs="Times New Roman"/>
        </w:rPr>
        <w:t>6</w:t>
      </w:r>
      <w:r w:rsidR="00207073" w:rsidRPr="00347512">
        <w:rPr>
          <w:rFonts w:ascii="Times New Roman" w:hAnsi="Times New Roman" w:cs="Times New Roman"/>
        </w:rPr>
        <w:t>.1.3 Rendering System</w:t>
      </w:r>
      <w:bookmarkEnd w:id="145"/>
      <w:bookmarkEnd w:id="146"/>
    </w:p>
    <w:p w14:paraId="2EDFB493" w14:textId="2B4AFFC5" w:rsidR="0060234F" w:rsidRPr="00347512" w:rsidRDefault="0060234F" w:rsidP="007124F0">
      <w:pPr>
        <w:rPr>
          <w:rFonts w:ascii="Times New Roman" w:hAnsi="Times New Roman" w:cs="Times New Roman"/>
        </w:rPr>
      </w:pPr>
      <w:r w:rsidRPr="00347512">
        <w:rPr>
          <w:rFonts w:ascii="Times New Roman" w:hAnsi="Times New Roman" w:cs="Times New Roman"/>
        </w:rPr>
        <w:t>Using universal render pipeline provided by Unity.</w:t>
      </w:r>
      <w:r w:rsidR="00DE07BC" w:rsidRPr="00347512">
        <w:rPr>
          <w:rFonts w:ascii="Times New Roman" w:hAnsi="Times New Roman" w:cs="Times New Roman"/>
        </w:rPr>
        <w:t xml:space="preserve"> </w:t>
      </w:r>
      <w:sdt>
        <w:sdtPr>
          <w:rPr>
            <w:rFonts w:ascii="Times New Roman" w:hAnsi="Times New Roman" w:cs="Times New Roman"/>
          </w:rPr>
          <w:id w:val="1533144861"/>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Uni212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(Unity, 2021)</w:t>
          </w:r>
          <w:r w:rsidR="00DE07BC" w:rsidRPr="00347512">
            <w:rPr>
              <w:rFonts w:ascii="Times New Roman" w:hAnsi="Times New Roman" w:cs="Times New Roman"/>
            </w:rPr>
            <w:fldChar w:fldCharType="end"/>
          </w:r>
        </w:sdtContent>
      </w:sdt>
    </w:p>
    <w:p w14:paraId="552897CC" w14:textId="23A88A4D" w:rsidR="00207073" w:rsidRPr="00347512" w:rsidRDefault="009B3B80" w:rsidP="00362651">
      <w:pPr>
        <w:pStyle w:val="Heading3"/>
        <w:rPr>
          <w:rFonts w:ascii="Times New Roman" w:hAnsi="Times New Roman" w:cs="Times New Roman"/>
        </w:rPr>
      </w:pPr>
      <w:bookmarkStart w:id="147" w:name="_Toc133362411"/>
      <w:bookmarkStart w:id="148" w:name="_Toc133431137"/>
      <w:r w:rsidRPr="00347512">
        <w:rPr>
          <w:rFonts w:ascii="Times New Roman" w:hAnsi="Times New Roman" w:cs="Times New Roman"/>
        </w:rPr>
        <w:t>6</w:t>
      </w:r>
      <w:r w:rsidR="00207073" w:rsidRPr="00347512">
        <w:rPr>
          <w:rFonts w:ascii="Times New Roman" w:hAnsi="Times New Roman" w:cs="Times New Roman"/>
        </w:rPr>
        <w:t>.1.4 Camera</w:t>
      </w:r>
      <w:bookmarkEnd w:id="147"/>
      <w:bookmarkEnd w:id="148"/>
    </w:p>
    <w:p w14:paraId="35EB48EC" w14:textId="5491504E" w:rsidR="007B0A1A" w:rsidRPr="00347512" w:rsidRDefault="007B0A1A" w:rsidP="007B0A1A">
      <w:pPr>
        <w:rPr>
          <w:rFonts w:ascii="Times New Roman" w:hAnsi="Times New Roman" w:cs="Times New Roman"/>
        </w:rPr>
      </w:pPr>
      <w:r w:rsidRPr="00347512">
        <w:rPr>
          <w:rFonts w:ascii="Times New Roman" w:hAnsi="Times New Roman" w:cs="Times New Roman"/>
        </w:rPr>
        <w:t xml:space="preserve">Using </w:t>
      </w:r>
      <w:proofErr w:type="spellStart"/>
      <w:r w:rsidRPr="00347512">
        <w:rPr>
          <w:rFonts w:ascii="Times New Roman" w:hAnsi="Times New Roman" w:cs="Times New Roman"/>
        </w:rPr>
        <w:t>cinemachine</w:t>
      </w:r>
      <w:proofErr w:type="spellEnd"/>
      <w:r w:rsidRPr="00347512">
        <w:rPr>
          <w:rFonts w:ascii="Times New Roman" w:hAnsi="Times New Roman" w:cs="Times New Roman"/>
        </w:rPr>
        <w:t xml:space="preserve"> as main camera, the camera's target group includes player and cursor, which allows the game perspective to be locked on the player and also enables the player to look away from a certain distance.</w:t>
      </w:r>
      <w:r w:rsidR="00DE07BC" w:rsidRPr="00347512">
        <w:rPr>
          <w:rFonts w:ascii="Times New Roman" w:hAnsi="Times New Roman" w:cs="Times New Roman"/>
        </w:rPr>
        <w:t xml:space="preserve"> </w:t>
      </w:r>
      <w:sdt>
        <w:sdtPr>
          <w:rPr>
            <w:rFonts w:ascii="Times New Roman" w:hAnsi="Times New Roman" w:cs="Times New Roman"/>
          </w:rPr>
          <w:id w:val="-417249140"/>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Uni22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(Unity, 2022)</w:t>
          </w:r>
          <w:r w:rsidR="00DE07BC" w:rsidRPr="00347512">
            <w:rPr>
              <w:rFonts w:ascii="Times New Roman" w:hAnsi="Times New Roman" w:cs="Times New Roman"/>
            </w:rPr>
            <w:fldChar w:fldCharType="end"/>
          </w:r>
        </w:sdtContent>
      </w:sdt>
    </w:p>
    <w:p w14:paraId="44060D27" w14:textId="705B82FF" w:rsidR="00207073" w:rsidRPr="00347512" w:rsidRDefault="009B3B80" w:rsidP="00362651">
      <w:pPr>
        <w:pStyle w:val="Heading3"/>
        <w:rPr>
          <w:rFonts w:ascii="Times New Roman" w:hAnsi="Times New Roman" w:cs="Times New Roman"/>
        </w:rPr>
      </w:pPr>
      <w:bookmarkStart w:id="149" w:name="_Toc133362412"/>
      <w:bookmarkStart w:id="150" w:name="_Toc133431138"/>
      <w:r w:rsidRPr="00347512">
        <w:rPr>
          <w:rFonts w:ascii="Times New Roman" w:hAnsi="Times New Roman" w:cs="Times New Roman"/>
        </w:rPr>
        <w:t>6</w:t>
      </w:r>
      <w:r w:rsidR="00207073" w:rsidRPr="00347512">
        <w:rPr>
          <w:rFonts w:ascii="Times New Roman" w:hAnsi="Times New Roman" w:cs="Times New Roman"/>
        </w:rPr>
        <w:t>.1.5 Light Models</w:t>
      </w:r>
      <w:bookmarkEnd w:id="149"/>
      <w:bookmarkEnd w:id="150"/>
    </w:p>
    <w:p w14:paraId="707723DB" w14:textId="403856B7" w:rsidR="007B0A1A" w:rsidRPr="00347512" w:rsidRDefault="007B0A1A" w:rsidP="007B0A1A">
      <w:pPr>
        <w:rPr>
          <w:rFonts w:ascii="Times New Roman" w:hAnsi="Times New Roman" w:cs="Times New Roman"/>
        </w:rPr>
      </w:pPr>
      <w:r w:rsidRPr="00347512">
        <w:rPr>
          <w:rFonts w:ascii="Times New Roman" w:hAnsi="Times New Roman" w:cs="Times New Roman"/>
        </w:rPr>
        <w:t>Using global light 2D provided by Unity.</w:t>
      </w:r>
      <w:r w:rsidR="0060234F" w:rsidRPr="00347512">
        <w:rPr>
          <w:rFonts w:ascii="Times New Roman" w:hAnsi="Times New Roman" w:cs="Times New Roman"/>
        </w:rPr>
        <w:t xml:space="preserve"> In the game, there are some torches using the light models.</w:t>
      </w:r>
      <w:r w:rsidR="00DE07BC" w:rsidRPr="00347512">
        <w:rPr>
          <w:rFonts w:ascii="Times New Roman" w:hAnsi="Times New Roman" w:cs="Times New Roman"/>
        </w:rPr>
        <w:t xml:space="preserve"> </w:t>
      </w:r>
      <w:sdt>
        <w:sdtPr>
          <w:rPr>
            <w:rFonts w:ascii="Times New Roman" w:hAnsi="Times New Roman" w:cs="Times New Roman"/>
          </w:rPr>
          <w:id w:val="-73587939"/>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Uni201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(Unity, 2020)</w:t>
          </w:r>
          <w:r w:rsidR="00DE07BC" w:rsidRPr="00347512">
            <w:rPr>
              <w:rFonts w:ascii="Times New Roman" w:hAnsi="Times New Roman" w:cs="Times New Roman"/>
            </w:rPr>
            <w:fldChar w:fldCharType="end"/>
          </w:r>
        </w:sdtContent>
      </w:sdt>
    </w:p>
    <w:p w14:paraId="037B5437" w14:textId="5A908602" w:rsidR="00207073" w:rsidRPr="00347512" w:rsidRDefault="009B3B80" w:rsidP="00362651">
      <w:pPr>
        <w:pStyle w:val="Heading2"/>
        <w:rPr>
          <w:rFonts w:ascii="Times New Roman" w:hAnsi="Times New Roman" w:cs="Times New Roman"/>
        </w:rPr>
      </w:pPr>
      <w:bookmarkStart w:id="151" w:name="_Toc133362413"/>
      <w:bookmarkStart w:id="152" w:name="_Toc133431139"/>
      <w:r w:rsidRPr="00347512">
        <w:rPr>
          <w:rFonts w:ascii="Times New Roman" w:hAnsi="Times New Roman" w:cs="Times New Roman"/>
        </w:rPr>
        <w:lastRenderedPageBreak/>
        <w:t>6</w:t>
      </w:r>
      <w:r w:rsidR="00207073" w:rsidRPr="00347512">
        <w:rPr>
          <w:rFonts w:ascii="Times New Roman" w:hAnsi="Times New Roman" w:cs="Times New Roman"/>
        </w:rPr>
        <w:t>.2 Control System</w:t>
      </w:r>
      <w:bookmarkEnd w:id="151"/>
      <w:bookmarkEnd w:id="152"/>
    </w:p>
    <w:p w14:paraId="1B7E1F13" w14:textId="662C26D9" w:rsidR="0060234F" w:rsidRPr="00347512" w:rsidRDefault="007B0A1A" w:rsidP="007B0A1A">
      <w:pPr>
        <w:rPr>
          <w:rFonts w:ascii="Times New Roman" w:hAnsi="Times New Roman" w:cs="Times New Roman"/>
        </w:rPr>
      </w:pPr>
      <w:r w:rsidRPr="00347512">
        <w:rPr>
          <w:rFonts w:ascii="Times New Roman" w:hAnsi="Times New Roman" w:cs="Times New Roman"/>
        </w:rPr>
        <w:t>The player interacts with the game through the keyboard and mouse.</w:t>
      </w:r>
      <w:r w:rsidR="0060234F" w:rsidRPr="00347512">
        <w:rPr>
          <w:rFonts w:ascii="Times New Roman" w:hAnsi="Times New Roman" w:cs="Times New Roman"/>
        </w:rPr>
        <w:t xml:space="preserve"> </w:t>
      </w:r>
    </w:p>
    <w:p w14:paraId="55E87706" w14:textId="2C7E75A2" w:rsidR="00207073" w:rsidRPr="00347512" w:rsidRDefault="009B3B80" w:rsidP="00362651">
      <w:pPr>
        <w:pStyle w:val="Heading2"/>
        <w:rPr>
          <w:rFonts w:ascii="Times New Roman" w:hAnsi="Times New Roman" w:cs="Times New Roman"/>
        </w:rPr>
      </w:pPr>
      <w:bookmarkStart w:id="153" w:name="_Toc133362414"/>
      <w:bookmarkStart w:id="154" w:name="_Toc133431140"/>
      <w:r w:rsidRPr="00347512">
        <w:rPr>
          <w:rFonts w:ascii="Times New Roman" w:hAnsi="Times New Roman" w:cs="Times New Roman"/>
        </w:rPr>
        <w:t>6</w:t>
      </w:r>
      <w:r w:rsidR="00207073" w:rsidRPr="00347512">
        <w:rPr>
          <w:rFonts w:ascii="Times New Roman" w:hAnsi="Times New Roman" w:cs="Times New Roman"/>
        </w:rPr>
        <w:t>.3 Audio</w:t>
      </w:r>
      <w:bookmarkEnd w:id="153"/>
      <w:bookmarkEnd w:id="154"/>
    </w:p>
    <w:p w14:paraId="71A913D0" w14:textId="135193C4" w:rsidR="005A1CB3" w:rsidRPr="00347512" w:rsidRDefault="0066335E" w:rsidP="007124F0">
      <w:pPr>
        <w:rPr>
          <w:rFonts w:ascii="Times New Roman" w:hAnsi="Times New Roman" w:cs="Times New Roman"/>
        </w:rPr>
      </w:pPr>
      <w:r w:rsidRPr="00347512">
        <w:rPr>
          <w:rFonts w:ascii="Times New Roman" w:hAnsi="Times New Roman" w:cs="Times New Roman"/>
        </w:rPr>
        <w:t>Using the Audio Listener, Audio Mixer and Audio Source supported by the Unity engine. The audio in the game is mainly divided into background music and various sound effects.</w:t>
      </w:r>
      <w:r w:rsidR="00DE07BC" w:rsidRPr="00347512">
        <w:rPr>
          <w:rFonts w:ascii="Times New Roman" w:hAnsi="Times New Roman" w:cs="Times New Roman"/>
        </w:rPr>
        <w:t xml:space="preserve"> </w:t>
      </w:r>
      <w:sdt>
        <w:sdtPr>
          <w:rPr>
            <w:rFonts w:ascii="Times New Roman" w:hAnsi="Times New Roman" w:cs="Times New Roman"/>
          </w:rPr>
          <w:id w:val="-744410149"/>
          <w:citation/>
        </w:sdtPr>
        <w:sdtContent>
          <w:r w:rsidR="00DE07BC" w:rsidRPr="00347512">
            <w:rPr>
              <w:rFonts w:ascii="Times New Roman" w:hAnsi="Times New Roman" w:cs="Times New Roman"/>
            </w:rPr>
            <w:fldChar w:fldCharType="begin"/>
          </w:r>
          <w:r w:rsidR="00DE07BC" w:rsidRPr="00347512">
            <w:rPr>
              <w:rFonts w:ascii="Times New Roman" w:hAnsi="Times New Roman" w:cs="Times New Roman"/>
            </w:rPr>
            <w:instrText xml:space="preserve"> CITATION Uni213 \l 2052 </w:instrText>
          </w:r>
          <w:r w:rsidR="00DE07BC" w:rsidRPr="00347512">
            <w:rPr>
              <w:rFonts w:ascii="Times New Roman" w:hAnsi="Times New Roman" w:cs="Times New Roman"/>
            </w:rPr>
            <w:fldChar w:fldCharType="separate"/>
          </w:r>
          <w:r w:rsidR="00DE07BC" w:rsidRPr="00347512">
            <w:rPr>
              <w:rFonts w:ascii="Times New Roman" w:hAnsi="Times New Roman" w:cs="Times New Roman"/>
              <w:noProof/>
            </w:rPr>
            <w:t>(Unity, 2021)</w:t>
          </w:r>
          <w:r w:rsidR="00DE07BC" w:rsidRPr="00347512">
            <w:rPr>
              <w:rFonts w:ascii="Times New Roman" w:hAnsi="Times New Roman" w:cs="Times New Roman"/>
            </w:rPr>
            <w:fldChar w:fldCharType="end"/>
          </w:r>
        </w:sdtContent>
      </w:sdt>
    </w:p>
    <w:p w14:paraId="5893D893" w14:textId="11485264" w:rsidR="00207073" w:rsidRPr="00347512" w:rsidRDefault="009B3B80" w:rsidP="00362651">
      <w:pPr>
        <w:pStyle w:val="Heading2"/>
        <w:rPr>
          <w:rFonts w:ascii="Times New Roman" w:hAnsi="Times New Roman" w:cs="Times New Roman"/>
        </w:rPr>
      </w:pPr>
      <w:bookmarkStart w:id="155" w:name="_Toc133362415"/>
      <w:bookmarkStart w:id="156" w:name="_Toc133431141"/>
      <w:r w:rsidRPr="00347512">
        <w:rPr>
          <w:rFonts w:ascii="Times New Roman" w:hAnsi="Times New Roman" w:cs="Times New Roman"/>
        </w:rPr>
        <w:t>6</w:t>
      </w:r>
      <w:r w:rsidR="00207073" w:rsidRPr="00347512">
        <w:rPr>
          <w:rFonts w:ascii="Times New Roman" w:hAnsi="Times New Roman" w:cs="Times New Roman"/>
        </w:rPr>
        <w:t>.4 Music</w:t>
      </w:r>
      <w:bookmarkEnd w:id="155"/>
      <w:bookmarkEnd w:id="156"/>
    </w:p>
    <w:p w14:paraId="1E99EFAA" w14:textId="40558E19" w:rsidR="0066335E" w:rsidRPr="00347512" w:rsidRDefault="0066335E" w:rsidP="007124F0">
      <w:pPr>
        <w:rPr>
          <w:rFonts w:ascii="Times New Roman" w:hAnsi="Times New Roman" w:cs="Times New Roman"/>
        </w:rPr>
      </w:pPr>
      <w:r w:rsidRPr="00347512">
        <w:rPr>
          <w:rFonts w:ascii="Times New Roman" w:hAnsi="Times New Roman" w:cs="Times New Roman"/>
        </w:rPr>
        <w:t xml:space="preserve">The game will play different background music based on the current scene and game state. </w:t>
      </w:r>
      <w:r w:rsidR="00351468" w:rsidRPr="00347512">
        <w:rPr>
          <w:rFonts w:ascii="Times New Roman" w:hAnsi="Times New Roman" w:cs="Times New Roman"/>
        </w:rPr>
        <w:t xml:space="preserve">Fade in and fade out are also used when switching background music. </w:t>
      </w:r>
      <w:r w:rsidRPr="00347512">
        <w:rPr>
          <w:rFonts w:ascii="Times New Roman" w:hAnsi="Times New Roman" w:cs="Times New Roman"/>
        </w:rPr>
        <w:t xml:space="preserve">Currently, the game contains </w:t>
      </w:r>
      <w:r w:rsidR="006F5A31" w:rsidRPr="00347512">
        <w:rPr>
          <w:rFonts w:ascii="Times New Roman" w:hAnsi="Times New Roman" w:cs="Times New Roman"/>
        </w:rPr>
        <w:t>5</w:t>
      </w:r>
      <w:r w:rsidRPr="00347512">
        <w:rPr>
          <w:rFonts w:ascii="Times New Roman" w:hAnsi="Times New Roman" w:cs="Times New Roman"/>
        </w:rPr>
        <w:t xml:space="preserve"> kinds of background music</w:t>
      </w:r>
      <w:r w:rsidR="006F5A31" w:rsidRPr="00347512">
        <w:rPr>
          <w:rFonts w:ascii="Times New Roman" w:hAnsi="Times New Roman" w:cs="Times New Roman"/>
        </w:rPr>
        <w:t>:</w:t>
      </w:r>
    </w:p>
    <w:p w14:paraId="1548F42B" w14:textId="7F5DB562" w:rsidR="006F5A31" w:rsidRPr="00347512" w:rsidRDefault="006F5A31" w:rsidP="006F5A31">
      <w:pPr>
        <w:pStyle w:val="ListParagraph"/>
        <w:numPr>
          <w:ilvl w:val="0"/>
          <w:numId w:val="12"/>
        </w:numPr>
        <w:ind w:firstLineChars="0"/>
        <w:rPr>
          <w:rFonts w:ascii="Times New Roman" w:hAnsi="Times New Roman" w:cs="Times New Roman"/>
        </w:rPr>
      </w:pPr>
      <w:r w:rsidRPr="00347512">
        <w:rPr>
          <w:rFonts w:ascii="Times New Roman" w:hAnsi="Times New Roman" w:cs="Times New Roman"/>
        </w:rPr>
        <w:t>Ambient Music - Play when no enemies are encountered.</w:t>
      </w:r>
    </w:p>
    <w:p w14:paraId="6FA8CDB0" w14:textId="42458074" w:rsidR="006F5A31" w:rsidRPr="00347512" w:rsidRDefault="006F5A31" w:rsidP="006F5A31">
      <w:pPr>
        <w:pStyle w:val="ListParagraph"/>
        <w:numPr>
          <w:ilvl w:val="0"/>
          <w:numId w:val="12"/>
        </w:numPr>
        <w:ind w:firstLineChars="0"/>
        <w:rPr>
          <w:rFonts w:ascii="Times New Roman" w:hAnsi="Times New Roman" w:cs="Times New Roman"/>
        </w:rPr>
      </w:pPr>
      <w:r w:rsidRPr="00347512">
        <w:rPr>
          <w:rFonts w:ascii="Times New Roman" w:hAnsi="Times New Roman" w:cs="Times New Roman"/>
        </w:rPr>
        <w:t>Battle Music - Play when encountering an enemy.</w:t>
      </w:r>
    </w:p>
    <w:p w14:paraId="50D822B2" w14:textId="2A7AC0DC" w:rsidR="006F5A31" w:rsidRPr="00347512" w:rsidRDefault="006F5A31" w:rsidP="006F5A31">
      <w:pPr>
        <w:pStyle w:val="ListParagraph"/>
        <w:numPr>
          <w:ilvl w:val="0"/>
          <w:numId w:val="12"/>
        </w:numPr>
        <w:ind w:firstLineChars="0"/>
        <w:rPr>
          <w:rFonts w:ascii="Times New Roman" w:hAnsi="Times New Roman" w:cs="Times New Roman"/>
        </w:rPr>
      </w:pPr>
      <w:r w:rsidRPr="00347512">
        <w:rPr>
          <w:rFonts w:ascii="Times New Roman" w:hAnsi="Times New Roman" w:cs="Times New Roman"/>
        </w:rPr>
        <w:t>Boss Music - Play when encountering a boss.</w:t>
      </w:r>
    </w:p>
    <w:p w14:paraId="5F29C6D6" w14:textId="0D0596E7" w:rsidR="006F5A31" w:rsidRPr="00347512" w:rsidRDefault="006F5A31" w:rsidP="006F5A31">
      <w:pPr>
        <w:pStyle w:val="ListParagraph"/>
        <w:numPr>
          <w:ilvl w:val="0"/>
          <w:numId w:val="12"/>
        </w:numPr>
        <w:ind w:firstLineChars="0"/>
        <w:rPr>
          <w:rFonts w:ascii="Times New Roman" w:hAnsi="Times New Roman" w:cs="Times New Roman"/>
        </w:rPr>
      </w:pPr>
      <w:r w:rsidRPr="00347512">
        <w:rPr>
          <w:rFonts w:ascii="Times New Roman" w:hAnsi="Times New Roman" w:cs="Times New Roman"/>
        </w:rPr>
        <w:t>Melancholy Music - Play when entering a chest room.</w:t>
      </w:r>
    </w:p>
    <w:p w14:paraId="69B96001" w14:textId="2038344F" w:rsidR="00351468" w:rsidRPr="00347512" w:rsidRDefault="006F5A31" w:rsidP="00351468">
      <w:pPr>
        <w:pStyle w:val="ListParagraph"/>
        <w:numPr>
          <w:ilvl w:val="0"/>
          <w:numId w:val="12"/>
        </w:numPr>
        <w:ind w:firstLineChars="0"/>
        <w:rPr>
          <w:rFonts w:ascii="Times New Roman" w:hAnsi="Times New Roman" w:cs="Times New Roman"/>
        </w:rPr>
      </w:pPr>
      <w:proofErr w:type="spellStart"/>
      <w:r w:rsidRPr="00347512">
        <w:rPr>
          <w:rFonts w:ascii="Times New Roman" w:hAnsi="Times New Roman" w:cs="Times New Roman"/>
        </w:rPr>
        <w:t>MainMenu</w:t>
      </w:r>
      <w:proofErr w:type="spellEnd"/>
      <w:r w:rsidRPr="00347512">
        <w:rPr>
          <w:rFonts w:ascii="Times New Roman" w:hAnsi="Times New Roman" w:cs="Times New Roman"/>
        </w:rPr>
        <w:t xml:space="preserve"> Music – Play when in the main menu scene.</w:t>
      </w:r>
    </w:p>
    <w:p w14:paraId="3080A065" w14:textId="77777777" w:rsidR="008A5C50" w:rsidRPr="00347512" w:rsidRDefault="008A5C50" w:rsidP="008A5C50">
      <w:pPr>
        <w:rPr>
          <w:rFonts w:ascii="Times New Roman" w:hAnsi="Times New Roman" w:cs="Times New Roman"/>
        </w:rPr>
      </w:pPr>
    </w:p>
    <w:p w14:paraId="273B804F" w14:textId="41E54512" w:rsidR="00351468" w:rsidRPr="00347512" w:rsidRDefault="00351468" w:rsidP="00351468">
      <w:pPr>
        <w:rPr>
          <w:rFonts w:ascii="Times New Roman" w:hAnsi="Times New Roman" w:cs="Times New Roman"/>
        </w:rPr>
      </w:pPr>
      <w:r w:rsidRPr="00347512">
        <w:rPr>
          <w:rFonts w:ascii="Times New Roman" w:hAnsi="Times New Roman" w:cs="Times New Roman"/>
        </w:rPr>
        <w:t xml:space="preserve">From the perspective of code implementation, there are two classes related to sound effects in the game. They are </w:t>
      </w:r>
      <w:proofErr w:type="spellStart"/>
      <w:r w:rsidRPr="00347512">
        <w:rPr>
          <w:rFonts w:ascii="Times New Roman" w:hAnsi="Times New Roman" w:cs="Times New Roman"/>
        </w:rPr>
        <w:t>MusicTrackScriptableObject</w:t>
      </w:r>
      <w:proofErr w:type="spellEnd"/>
      <w:r w:rsidRPr="00347512">
        <w:rPr>
          <w:rFonts w:ascii="Times New Roman" w:hAnsi="Times New Roman" w:cs="Times New Roman"/>
        </w:rPr>
        <w:t xml:space="preserve"> used for storing details of the audio clips, Music Manager used for management of background music.</w:t>
      </w:r>
    </w:p>
    <w:p w14:paraId="62688E12" w14:textId="339AF01D" w:rsidR="00207073" w:rsidRPr="00347512" w:rsidRDefault="009B3B80" w:rsidP="00362651">
      <w:pPr>
        <w:pStyle w:val="Heading2"/>
        <w:rPr>
          <w:rFonts w:ascii="Times New Roman" w:hAnsi="Times New Roman" w:cs="Times New Roman"/>
        </w:rPr>
      </w:pPr>
      <w:bookmarkStart w:id="157" w:name="_Toc133362416"/>
      <w:bookmarkStart w:id="158" w:name="_Toc133431142"/>
      <w:r w:rsidRPr="00347512">
        <w:rPr>
          <w:rFonts w:ascii="Times New Roman" w:hAnsi="Times New Roman" w:cs="Times New Roman"/>
        </w:rPr>
        <w:t>6</w:t>
      </w:r>
      <w:r w:rsidR="00207073" w:rsidRPr="00347512">
        <w:rPr>
          <w:rFonts w:ascii="Times New Roman" w:hAnsi="Times New Roman" w:cs="Times New Roman"/>
        </w:rPr>
        <w:t>.5 Sound Effects</w:t>
      </w:r>
      <w:bookmarkEnd w:id="157"/>
      <w:bookmarkEnd w:id="158"/>
    </w:p>
    <w:p w14:paraId="22225641" w14:textId="2E86C703" w:rsidR="0066335E" w:rsidRPr="00347512" w:rsidRDefault="0066335E" w:rsidP="007124F0">
      <w:pPr>
        <w:rPr>
          <w:rFonts w:ascii="Times New Roman" w:hAnsi="Times New Roman" w:cs="Times New Roman"/>
        </w:rPr>
      </w:pPr>
      <w:r w:rsidRPr="00347512">
        <w:rPr>
          <w:rFonts w:ascii="Times New Roman" w:hAnsi="Times New Roman" w:cs="Times New Roman"/>
        </w:rPr>
        <w:t>All weapons and interactive objects in the game have corresponding sound effects. Sound effects for weapons include firing, reloading sound effects.  For interactive objects, it usually includes dragging sound effects when moving items, overturning sound effects when overturning tables, prize sound effects when opening chests, etc.</w:t>
      </w:r>
    </w:p>
    <w:p w14:paraId="08AEBBAC" w14:textId="77777777" w:rsidR="008A5C50" w:rsidRPr="00347512" w:rsidRDefault="008A5C50" w:rsidP="007124F0">
      <w:pPr>
        <w:rPr>
          <w:rFonts w:ascii="Times New Roman" w:hAnsi="Times New Roman" w:cs="Times New Roman"/>
        </w:rPr>
      </w:pPr>
    </w:p>
    <w:p w14:paraId="038D7A90" w14:textId="7DA19EE3" w:rsidR="0066335E" w:rsidRPr="00347512" w:rsidRDefault="0066335E" w:rsidP="007124F0">
      <w:pPr>
        <w:rPr>
          <w:rFonts w:ascii="Times New Roman" w:hAnsi="Times New Roman" w:cs="Times New Roman"/>
        </w:rPr>
      </w:pPr>
      <w:r w:rsidRPr="00347512">
        <w:rPr>
          <w:rFonts w:ascii="Times New Roman" w:hAnsi="Times New Roman" w:cs="Times New Roman"/>
        </w:rPr>
        <w:t xml:space="preserve">From the perspective of code implementation, there are three classes related to sound effects in the game. They are </w:t>
      </w:r>
      <w:proofErr w:type="spellStart"/>
      <w:r w:rsidRPr="00347512">
        <w:rPr>
          <w:rFonts w:ascii="Times New Roman" w:hAnsi="Times New Roman" w:cs="Times New Roman"/>
        </w:rPr>
        <w:t>SoundEffectScriptableObject</w:t>
      </w:r>
      <w:proofErr w:type="spellEnd"/>
      <w:r w:rsidRPr="00347512">
        <w:rPr>
          <w:rFonts w:ascii="Times New Roman" w:hAnsi="Times New Roman" w:cs="Times New Roman"/>
        </w:rPr>
        <w:t xml:space="preserve"> class used for storing details of the audio clip</w:t>
      </w:r>
      <w:r w:rsidR="00351468" w:rsidRPr="00347512">
        <w:rPr>
          <w:rFonts w:ascii="Times New Roman" w:hAnsi="Times New Roman" w:cs="Times New Roman"/>
        </w:rPr>
        <w:t>s</w:t>
      </w:r>
      <w:r w:rsidRPr="00347512">
        <w:rPr>
          <w:rFonts w:ascii="Times New Roman" w:hAnsi="Times New Roman" w:cs="Times New Roman"/>
        </w:rPr>
        <w:t xml:space="preserve">, </w:t>
      </w:r>
      <w:proofErr w:type="spellStart"/>
      <w:r w:rsidRPr="00347512">
        <w:rPr>
          <w:rFonts w:ascii="Times New Roman" w:hAnsi="Times New Roman" w:cs="Times New Roman"/>
        </w:rPr>
        <w:t>SoundEffectManager</w:t>
      </w:r>
      <w:proofErr w:type="spellEnd"/>
      <w:r w:rsidRPr="00347512">
        <w:rPr>
          <w:rFonts w:ascii="Times New Roman" w:hAnsi="Times New Roman" w:cs="Times New Roman"/>
        </w:rPr>
        <w:t xml:space="preserve"> class used for management of sound effects, and </w:t>
      </w:r>
      <w:proofErr w:type="spellStart"/>
      <w:r w:rsidRPr="00347512">
        <w:rPr>
          <w:rFonts w:ascii="Times New Roman" w:hAnsi="Times New Roman" w:cs="Times New Roman"/>
        </w:rPr>
        <w:t>SoundEffect</w:t>
      </w:r>
      <w:proofErr w:type="spellEnd"/>
      <w:r w:rsidRPr="00347512">
        <w:rPr>
          <w:rFonts w:ascii="Times New Roman" w:hAnsi="Times New Roman" w:cs="Times New Roman"/>
        </w:rPr>
        <w:t xml:space="preserve"> class as a logical model.</w:t>
      </w:r>
    </w:p>
    <w:p w14:paraId="17E1FC80" w14:textId="7471DBFE" w:rsidR="00207073" w:rsidRPr="00347512" w:rsidRDefault="009B3B80" w:rsidP="00362651">
      <w:pPr>
        <w:pStyle w:val="Heading1"/>
        <w:rPr>
          <w:rFonts w:ascii="Times New Roman" w:hAnsi="Times New Roman" w:cs="Times New Roman"/>
        </w:rPr>
      </w:pPr>
      <w:bookmarkStart w:id="159" w:name="_Toc133362417"/>
      <w:bookmarkStart w:id="160" w:name="_Toc133431143"/>
      <w:r w:rsidRPr="00347512">
        <w:rPr>
          <w:rFonts w:ascii="Times New Roman" w:hAnsi="Times New Roman" w:cs="Times New Roman"/>
        </w:rPr>
        <w:t>7</w:t>
      </w:r>
      <w:r w:rsidR="00207073" w:rsidRPr="00347512">
        <w:rPr>
          <w:rFonts w:ascii="Times New Roman" w:hAnsi="Times New Roman" w:cs="Times New Roman"/>
        </w:rPr>
        <w:t xml:space="preserve"> Artificial Intelligence</w:t>
      </w:r>
      <w:bookmarkEnd w:id="159"/>
      <w:bookmarkEnd w:id="160"/>
    </w:p>
    <w:p w14:paraId="7362B8B1" w14:textId="6CC5D38A" w:rsidR="00351468" w:rsidRPr="00347512" w:rsidRDefault="00351468" w:rsidP="007124F0">
      <w:pPr>
        <w:rPr>
          <w:rFonts w:ascii="Times New Roman" w:hAnsi="Times New Roman" w:cs="Times New Roman"/>
        </w:rPr>
      </w:pPr>
      <w:r w:rsidRPr="00347512">
        <w:rPr>
          <w:rFonts w:ascii="Times New Roman" w:hAnsi="Times New Roman" w:cs="Times New Roman"/>
        </w:rPr>
        <w:t xml:space="preserve">Two AIs are implemented in the game, which are used to control the movement of enemies and </w:t>
      </w:r>
      <w:r w:rsidRPr="00347512">
        <w:rPr>
          <w:rFonts w:ascii="Times New Roman" w:hAnsi="Times New Roman" w:cs="Times New Roman"/>
        </w:rPr>
        <w:lastRenderedPageBreak/>
        <w:t>use weapons respectively.</w:t>
      </w:r>
    </w:p>
    <w:p w14:paraId="4DFF855B" w14:textId="730B9276" w:rsidR="00207073" w:rsidRPr="00347512" w:rsidRDefault="009B3B80" w:rsidP="00362651">
      <w:pPr>
        <w:pStyle w:val="Heading2"/>
        <w:rPr>
          <w:rFonts w:ascii="Times New Roman" w:hAnsi="Times New Roman" w:cs="Times New Roman"/>
        </w:rPr>
      </w:pPr>
      <w:bookmarkStart w:id="161" w:name="_Toc133362418"/>
      <w:bookmarkStart w:id="162" w:name="_Toc133431144"/>
      <w:r w:rsidRPr="00347512">
        <w:rPr>
          <w:rFonts w:ascii="Times New Roman" w:hAnsi="Times New Roman" w:cs="Times New Roman"/>
        </w:rPr>
        <w:t>7</w:t>
      </w:r>
      <w:r w:rsidR="00207073" w:rsidRPr="00347512">
        <w:rPr>
          <w:rFonts w:ascii="Times New Roman" w:hAnsi="Times New Roman" w:cs="Times New Roman"/>
        </w:rPr>
        <w:t>.1 Enemy Movement AI</w:t>
      </w:r>
      <w:bookmarkEnd w:id="161"/>
      <w:bookmarkEnd w:id="162"/>
    </w:p>
    <w:p w14:paraId="570458D5" w14:textId="0A1707C4" w:rsidR="00351468" w:rsidRPr="00347512" w:rsidRDefault="00351468" w:rsidP="00157F10">
      <w:pPr>
        <w:rPr>
          <w:rFonts w:ascii="Times New Roman" w:hAnsi="Times New Roman" w:cs="Times New Roman"/>
        </w:rPr>
      </w:pPr>
      <w:r w:rsidRPr="00347512">
        <w:rPr>
          <w:rFonts w:ascii="Times New Roman" w:hAnsi="Times New Roman" w:cs="Times New Roman"/>
        </w:rPr>
        <w:t xml:space="preserve">This AI is used to control the movement of enemies. </w:t>
      </w:r>
      <w:r w:rsidR="00157F10" w:rsidRPr="00347512">
        <w:rPr>
          <w:rFonts w:ascii="Times New Roman" w:hAnsi="Times New Roman" w:cs="Times New Roman"/>
        </w:rPr>
        <w:t xml:space="preserve">In Unity 3D, the paths for enemies can be calculated by using Nav Meshes and Nav Mesh Agents, but in Unity 2D there are not built-in solutions for pathfinding. And considering the game map is based on </w:t>
      </w:r>
      <w:proofErr w:type="spellStart"/>
      <w:r w:rsidR="00157F10" w:rsidRPr="00347512">
        <w:rPr>
          <w:rFonts w:ascii="Times New Roman" w:hAnsi="Times New Roman" w:cs="Times New Roman"/>
        </w:rPr>
        <w:t>Tilemap</w:t>
      </w:r>
      <w:proofErr w:type="spellEnd"/>
      <w:r w:rsidR="00157F10" w:rsidRPr="00347512">
        <w:rPr>
          <w:rFonts w:ascii="Times New Roman" w:hAnsi="Times New Roman" w:cs="Times New Roman"/>
        </w:rPr>
        <w:t xml:space="preserve"> grid. I chose to</w:t>
      </w:r>
      <w:r w:rsidRPr="00347512">
        <w:rPr>
          <w:rFonts w:ascii="Times New Roman" w:hAnsi="Times New Roman" w:cs="Times New Roman"/>
        </w:rPr>
        <w:t xml:space="preserve"> implement</w:t>
      </w:r>
      <w:r w:rsidR="00157F10" w:rsidRPr="00347512">
        <w:rPr>
          <w:rFonts w:ascii="Times New Roman" w:hAnsi="Times New Roman" w:cs="Times New Roman"/>
        </w:rPr>
        <w:t xml:space="preserve"> the movement AI</w:t>
      </w:r>
      <w:r w:rsidRPr="00347512">
        <w:rPr>
          <w:rFonts w:ascii="Times New Roman" w:hAnsi="Times New Roman" w:cs="Times New Roman"/>
        </w:rPr>
        <w:t xml:space="preserve"> based on the A* pathfinding algorithm. </w:t>
      </w:r>
    </w:p>
    <w:p w14:paraId="3091986F" w14:textId="77777777" w:rsidR="00157F10" w:rsidRPr="00347512" w:rsidRDefault="00157F10" w:rsidP="00157F10">
      <w:pPr>
        <w:rPr>
          <w:rFonts w:ascii="Times New Roman" w:hAnsi="Times New Roman" w:cs="Times New Roman"/>
        </w:rPr>
      </w:pPr>
    </w:p>
    <w:p w14:paraId="656AB32D" w14:textId="05D1518E" w:rsidR="00157F10" w:rsidRPr="00347512" w:rsidRDefault="00157F10" w:rsidP="00157F10">
      <w:pPr>
        <w:rPr>
          <w:rFonts w:ascii="Times New Roman" w:hAnsi="Times New Roman" w:cs="Times New Roman"/>
        </w:rPr>
      </w:pPr>
      <w:r w:rsidRPr="00347512">
        <w:rPr>
          <w:rFonts w:ascii="Times New Roman" w:hAnsi="Times New Roman" w:cs="Times New Roman"/>
        </w:rPr>
        <w:t>Since there are some movable objects in the game, such as chests and tables. In the A* pathfinding algorithm, in addition to the fixed impassable terrain, the variable obstacle is added to dynamically calculate the enemy's movement path.</w:t>
      </w:r>
    </w:p>
    <w:p w14:paraId="4A326344" w14:textId="77777777" w:rsidR="00157F10" w:rsidRPr="00347512" w:rsidRDefault="00157F10" w:rsidP="00157F10">
      <w:pPr>
        <w:rPr>
          <w:rFonts w:ascii="Times New Roman" w:hAnsi="Times New Roman" w:cs="Times New Roman"/>
        </w:rPr>
      </w:pPr>
    </w:p>
    <w:p w14:paraId="26913771" w14:textId="31C74ED1" w:rsidR="00157F10" w:rsidRPr="00347512" w:rsidRDefault="00157F10" w:rsidP="00157F10">
      <w:pPr>
        <w:rPr>
          <w:rFonts w:ascii="Times New Roman" w:hAnsi="Times New Roman" w:cs="Times New Roman"/>
        </w:rPr>
      </w:pPr>
      <w:r w:rsidRPr="00347512">
        <w:rPr>
          <w:rFonts w:ascii="Times New Roman" w:hAnsi="Times New Roman" w:cs="Times New Roman"/>
        </w:rPr>
        <w:t>What’s more, in terms of performance optimization, a certain interval is set for the construction of the enemy's movement path, which avoids consuming a lot of CPU time to prevent the game from freezing.</w:t>
      </w:r>
    </w:p>
    <w:p w14:paraId="41E66545" w14:textId="4C62C380" w:rsidR="00207073" w:rsidRPr="00347512" w:rsidRDefault="009B3B80" w:rsidP="00362651">
      <w:pPr>
        <w:pStyle w:val="Heading2"/>
        <w:rPr>
          <w:rFonts w:ascii="Times New Roman" w:hAnsi="Times New Roman" w:cs="Times New Roman"/>
        </w:rPr>
      </w:pPr>
      <w:bookmarkStart w:id="163" w:name="_Toc133362419"/>
      <w:bookmarkStart w:id="164" w:name="_Toc133431145"/>
      <w:r w:rsidRPr="00347512">
        <w:rPr>
          <w:rFonts w:ascii="Times New Roman" w:hAnsi="Times New Roman" w:cs="Times New Roman"/>
        </w:rPr>
        <w:t>7</w:t>
      </w:r>
      <w:r w:rsidR="00207073" w:rsidRPr="00347512">
        <w:rPr>
          <w:rFonts w:ascii="Times New Roman" w:hAnsi="Times New Roman" w:cs="Times New Roman"/>
        </w:rPr>
        <w:t>.2 Enemy Weapon AI</w:t>
      </w:r>
      <w:bookmarkEnd w:id="163"/>
      <w:bookmarkEnd w:id="164"/>
    </w:p>
    <w:p w14:paraId="574C1190" w14:textId="1E1781FF" w:rsidR="004325E1" w:rsidRPr="00347512" w:rsidRDefault="004325E1" w:rsidP="007124F0">
      <w:pPr>
        <w:rPr>
          <w:rFonts w:ascii="Times New Roman" w:hAnsi="Times New Roman" w:cs="Times New Roman"/>
        </w:rPr>
      </w:pPr>
      <w:r w:rsidRPr="00347512">
        <w:rPr>
          <w:rFonts w:ascii="Times New Roman" w:hAnsi="Times New Roman" w:cs="Times New Roman"/>
        </w:rPr>
        <w:t xml:space="preserve">This AI is used to control the weapons of enemies. The AI will automatically attack based on the enemy's weapon parameters. There are two types of enemy attack methods, one is that as long as the player is within the enemy's attack range, they will attack blindly. There are two types of enemy attack methods, one is that as long as the player is within the enemy's attack range, they will attack blindly. The other is that enemies only attack when they can attack the player. Regarding the former, this attack mode is mainly used for enemies that will release a large number of bullets. While regarding the latter, Unity's built-in </w:t>
      </w:r>
      <w:proofErr w:type="spellStart"/>
      <w:r w:rsidRPr="00347512">
        <w:rPr>
          <w:rFonts w:ascii="Times New Roman" w:hAnsi="Times New Roman" w:cs="Times New Roman"/>
        </w:rPr>
        <w:t>Raycast</w:t>
      </w:r>
      <w:proofErr w:type="spellEnd"/>
      <w:r w:rsidRPr="00347512">
        <w:rPr>
          <w:rFonts w:ascii="Times New Roman" w:hAnsi="Times New Roman" w:cs="Times New Roman"/>
        </w:rPr>
        <w:t xml:space="preserve"> class is used to check whether there is an obstacle between the enemy and the player, that is, to determine whether the enemy can attack the player. </w:t>
      </w:r>
    </w:p>
    <w:p w14:paraId="06E2DAAC" w14:textId="77777777" w:rsidR="004325E1" w:rsidRPr="00347512" w:rsidRDefault="004325E1" w:rsidP="007124F0">
      <w:pPr>
        <w:rPr>
          <w:rFonts w:ascii="Times New Roman" w:hAnsi="Times New Roman" w:cs="Times New Roman"/>
        </w:rPr>
      </w:pPr>
    </w:p>
    <w:p w14:paraId="30B40930" w14:textId="6301BA57" w:rsidR="00157F10" w:rsidRPr="00347512" w:rsidRDefault="004325E1" w:rsidP="007124F0">
      <w:pPr>
        <w:rPr>
          <w:rStyle w:val="Heading2Char"/>
          <w:rFonts w:ascii="Times New Roman" w:hAnsi="Times New Roman" w:cs="Times New Roman"/>
        </w:rPr>
      </w:pPr>
      <w:r w:rsidRPr="00347512">
        <w:rPr>
          <w:rFonts w:ascii="Times New Roman" w:hAnsi="Times New Roman" w:cs="Times New Roman"/>
        </w:rPr>
        <w:t xml:space="preserve">Additionally, players outside the enemy's tracking range will not be attacked. </w:t>
      </w:r>
    </w:p>
    <w:p w14:paraId="72C8DC94" w14:textId="181876A6" w:rsidR="00207073" w:rsidRPr="00347512" w:rsidRDefault="009B3B80" w:rsidP="00362651">
      <w:pPr>
        <w:pStyle w:val="Heading1"/>
        <w:rPr>
          <w:rFonts w:ascii="Times New Roman" w:hAnsi="Times New Roman" w:cs="Times New Roman"/>
        </w:rPr>
      </w:pPr>
      <w:bookmarkStart w:id="165" w:name="_Toc133362420"/>
      <w:bookmarkStart w:id="166" w:name="_Toc133431146"/>
      <w:r w:rsidRPr="00347512">
        <w:rPr>
          <w:rFonts w:ascii="Times New Roman" w:hAnsi="Times New Roman" w:cs="Times New Roman"/>
        </w:rPr>
        <w:t>8</w:t>
      </w:r>
      <w:r w:rsidR="00207073" w:rsidRPr="00347512">
        <w:rPr>
          <w:rFonts w:ascii="Times New Roman" w:hAnsi="Times New Roman" w:cs="Times New Roman"/>
        </w:rPr>
        <w:t xml:space="preserve"> Game Art</w:t>
      </w:r>
      <w:bookmarkEnd w:id="165"/>
      <w:bookmarkEnd w:id="166"/>
    </w:p>
    <w:p w14:paraId="54A61959" w14:textId="711A2DBA" w:rsidR="004325E1" w:rsidRPr="00347512" w:rsidRDefault="004325E1" w:rsidP="007124F0">
      <w:pPr>
        <w:rPr>
          <w:rFonts w:ascii="Times New Roman" w:hAnsi="Times New Roman" w:cs="Times New Roman"/>
        </w:rPr>
      </w:pPr>
      <w:r w:rsidRPr="00347512">
        <w:rPr>
          <w:rFonts w:ascii="Times New Roman" w:hAnsi="Times New Roman" w:cs="Times New Roman"/>
        </w:rPr>
        <w:t>All materials in the game are 2D pixel style. Here are some examples:</w:t>
      </w:r>
    </w:p>
    <w:p w14:paraId="05391576" w14:textId="77777777" w:rsidR="00362651" w:rsidRPr="00347512" w:rsidRDefault="004325E1" w:rsidP="00362651">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01F512E2" wp14:editId="31E229AA">
            <wp:extent cx="933061" cy="10156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7164" r="79933" b="1"/>
                    <a:stretch/>
                  </pic:blipFill>
                  <pic:spPr bwMode="auto">
                    <a:xfrm>
                      <a:off x="0" y="0"/>
                      <a:ext cx="933061" cy="1015689"/>
                    </a:xfrm>
                    <a:prstGeom prst="rect">
                      <a:avLst/>
                    </a:prstGeom>
                    <a:noFill/>
                    <a:ln>
                      <a:noFill/>
                    </a:ln>
                    <a:extLst>
                      <a:ext uri="{53640926-AAD7-44D8-BBD7-CCE9431645EC}">
                        <a14:shadowObscured xmlns:a14="http://schemas.microsoft.com/office/drawing/2010/main"/>
                      </a:ext>
                    </a:extLst>
                  </pic:spPr>
                </pic:pic>
              </a:graphicData>
            </a:graphic>
          </wp:inline>
        </w:drawing>
      </w:r>
    </w:p>
    <w:p w14:paraId="14592B37" w14:textId="7DD5C520" w:rsidR="004325E1" w:rsidRPr="00347512" w:rsidRDefault="00362651" w:rsidP="00362651">
      <w:pPr>
        <w:pStyle w:val="Caption"/>
        <w:jc w:val="center"/>
        <w:rPr>
          <w:rFonts w:ascii="Times New Roman" w:hAnsi="Times New Roman" w:cs="Times New Roman"/>
          <w:b/>
          <w:bCs/>
          <w:sz w:val="22"/>
          <w:szCs w:val="24"/>
        </w:rPr>
      </w:pPr>
      <w:bookmarkStart w:id="167" w:name="_Toc133330118"/>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10</w:t>
      </w:r>
      <w:r w:rsidRPr="00347512">
        <w:rPr>
          <w:rFonts w:ascii="Times New Roman" w:hAnsi="Times New Roman" w:cs="Times New Roman"/>
          <w:noProof/>
        </w:rPr>
        <w:fldChar w:fldCharType="end"/>
      </w:r>
      <w:r w:rsidRPr="00347512">
        <w:rPr>
          <w:rFonts w:ascii="Times New Roman" w:hAnsi="Times New Roman" w:cs="Times New Roman"/>
        </w:rPr>
        <w:t xml:space="preserve"> Example of Characters</w:t>
      </w:r>
      <w:bookmarkEnd w:id="167"/>
    </w:p>
    <w:p w14:paraId="333C7EAD" w14:textId="77777777" w:rsidR="00362651" w:rsidRPr="00347512" w:rsidRDefault="004325E1" w:rsidP="00362651">
      <w:pPr>
        <w:keepNext/>
        <w:jc w:val="center"/>
        <w:rPr>
          <w:rFonts w:ascii="Times New Roman" w:hAnsi="Times New Roman" w:cs="Times New Roman"/>
        </w:rPr>
      </w:pPr>
      <w:r w:rsidRPr="00347512">
        <w:rPr>
          <w:rFonts w:ascii="Times New Roman" w:hAnsi="Times New Roman" w:cs="Times New Roman"/>
          <w:noProof/>
        </w:rPr>
        <w:lastRenderedPageBreak/>
        <w:drawing>
          <wp:inline distT="0" distB="0" distL="0" distR="0" wp14:anchorId="5DCC570E" wp14:editId="7190E249">
            <wp:extent cx="920187" cy="5521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9335" cy="557601"/>
                    </a:xfrm>
                    <a:prstGeom prst="rect">
                      <a:avLst/>
                    </a:prstGeom>
                    <a:noFill/>
                    <a:ln>
                      <a:noFill/>
                    </a:ln>
                  </pic:spPr>
                </pic:pic>
              </a:graphicData>
            </a:graphic>
          </wp:inline>
        </w:drawing>
      </w:r>
    </w:p>
    <w:p w14:paraId="3781000A" w14:textId="32D3393F" w:rsidR="004325E1" w:rsidRPr="00347512" w:rsidRDefault="00362651" w:rsidP="00362651">
      <w:pPr>
        <w:pStyle w:val="Caption"/>
        <w:jc w:val="center"/>
        <w:rPr>
          <w:rFonts w:ascii="Times New Roman" w:hAnsi="Times New Roman" w:cs="Times New Roman"/>
          <w:b/>
          <w:bCs/>
          <w:sz w:val="22"/>
          <w:szCs w:val="24"/>
        </w:rPr>
      </w:pPr>
      <w:bookmarkStart w:id="168" w:name="_Toc133330119"/>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11</w:t>
      </w:r>
      <w:r w:rsidRPr="00347512">
        <w:rPr>
          <w:rFonts w:ascii="Times New Roman" w:hAnsi="Times New Roman" w:cs="Times New Roman"/>
          <w:noProof/>
        </w:rPr>
        <w:fldChar w:fldCharType="end"/>
      </w:r>
      <w:r w:rsidRPr="00347512">
        <w:rPr>
          <w:rFonts w:ascii="Times New Roman" w:hAnsi="Times New Roman" w:cs="Times New Roman"/>
        </w:rPr>
        <w:t xml:space="preserve"> Example of Weapons</w:t>
      </w:r>
      <w:bookmarkEnd w:id="168"/>
    </w:p>
    <w:p w14:paraId="6C4F14C6" w14:textId="77777777" w:rsidR="00362651" w:rsidRPr="00347512" w:rsidRDefault="004325E1" w:rsidP="00362651">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5C16DF15" wp14:editId="7A147800">
            <wp:extent cx="758141" cy="8947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4429" r="80945"/>
                    <a:stretch/>
                  </pic:blipFill>
                  <pic:spPr bwMode="auto">
                    <a:xfrm>
                      <a:off x="0" y="0"/>
                      <a:ext cx="765181" cy="903028"/>
                    </a:xfrm>
                    <a:prstGeom prst="rect">
                      <a:avLst/>
                    </a:prstGeom>
                    <a:noFill/>
                    <a:ln>
                      <a:noFill/>
                    </a:ln>
                    <a:extLst>
                      <a:ext uri="{53640926-AAD7-44D8-BBD7-CCE9431645EC}">
                        <a14:shadowObscured xmlns:a14="http://schemas.microsoft.com/office/drawing/2010/main"/>
                      </a:ext>
                    </a:extLst>
                  </pic:spPr>
                </pic:pic>
              </a:graphicData>
            </a:graphic>
          </wp:inline>
        </w:drawing>
      </w:r>
    </w:p>
    <w:p w14:paraId="2658BC8C" w14:textId="5EC3B5EB" w:rsidR="004325E1" w:rsidRPr="00347512" w:rsidRDefault="00362651" w:rsidP="00362651">
      <w:pPr>
        <w:pStyle w:val="Caption"/>
        <w:jc w:val="center"/>
        <w:rPr>
          <w:rFonts w:ascii="Times New Roman" w:hAnsi="Times New Roman" w:cs="Times New Roman"/>
          <w:b/>
          <w:bCs/>
          <w:sz w:val="22"/>
          <w:szCs w:val="24"/>
        </w:rPr>
      </w:pPr>
      <w:bookmarkStart w:id="169" w:name="_Toc133330120"/>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0094130A" w:rsidRPr="00347512">
        <w:rPr>
          <w:rFonts w:ascii="Times New Roman" w:hAnsi="Times New Roman" w:cs="Times New Roman"/>
          <w:noProof/>
        </w:rPr>
        <w:t>12</w:t>
      </w:r>
      <w:r w:rsidRPr="00347512">
        <w:rPr>
          <w:rFonts w:ascii="Times New Roman" w:hAnsi="Times New Roman" w:cs="Times New Roman"/>
          <w:noProof/>
        </w:rPr>
        <w:fldChar w:fldCharType="end"/>
      </w:r>
      <w:r w:rsidRPr="00347512">
        <w:rPr>
          <w:rFonts w:ascii="Times New Roman" w:hAnsi="Times New Roman" w:cs="Times New Roman"/>
        </w:rPr>
        <w:t xml:space="preserve"> Example of Enemies</w:t>
      </w:r>
      <w:bookmarkEnd w:id="169"/>
    </w:p>
    <w:p w14:paraId="42196F69" w14:textId="74EEE7E5" w:rsidR="00207073" w:rsidRPr="00347512" w:rsidRDefault="009B3B80" w:rsidP="00362651">
      <w:pPr>
        <w:pStyle w:val="Heading1"/>
        <w:rPr>
          <w:rFonts w:ascii="Times New Roman" w:hAnsi="Times New Roman" w:cs="Times New Roman"/>
        </w:rPr>
      </w:pPr>
      <w:bookmarkStart w:id="170" w:name="_Toc133362421"/>
      <w:bookmarkStart w:id="171" w:name="_Toc133431147"/>
      <w:r w:rsidRPr="00347512">
        <w:rPr>
          <w:rFonts w:ascii="Times New Roman" w:hAnsi="Times New Roman" w:cs="Times New Roman"/>
        </w:rPr>
        <w:t>9</w:t>
      </w:r>
      <w:r w:rsidR="00207073" w:rsidRPr="00347512">
        <w:rPr>
          <w:rFonts w:ascii="Times New Roman" w:hAnsi="Times New Roman" w:cs="Times New Roman"/>
        </w:rPr>
        <w:t xml:space="preserve"> Management</w:t>
      </w:r>
      <w:bookmarkEnd w:id="170"/>
      <w:bookmarkEnd w:id="171"/>
    </w:p>
    <w:p w14:paraId="3CF8BA24" w14:textId="0A318349" w:rsidR="00207073" w:rsidRPr="00347512" w:rsidRDefault="009B3B80" w:rsidP="00362651">
      <w:pPr>
        <w:pStyle w:val="Heading2"/>
        <w:rPr>
          <w:rFonts w:ascii="Times New Roman" w:hAnsi="Times New Roman" w:cs="Times New Roman"/>
        </w:rPr>
      </w:pPr>
      <w:bookmarkStart w:id="172" w:name="_Toc133362422"/>
      <w:bookmarkStart w:id="173" w:name="_Toc133431148"/>
      <w:r w:rsidRPr="00347512">
        <w:rPr>
          <w:rFonts w:ascii="Times New Roman" w:hAnsi="Times New Roman" w:cs="Times New Roman"/>
        </w:rPr>
        <w:t>9</w:t>
      </w:r>
      <w:r w:rsidR="00207073" w:rsidRPr="00347512">
        <w:rPr>
          <w:rFonts w:ascii="Times New Roman" w:hAnsi="Times New Roman" w:cs="Times New Roman"/>
        </w:rPr>
        <w:t>.1 Schedule</w:t>
      </w:r>
      <w:bookmarkEnd w:id="172"/>
      <w:bookmarkEnd w:id="173"/>
    </w:p>
    <w:p w14:paraId="605564FA" w14:textId="43A2D701" w:rsidR="004325E1" w:rsidRPr="00347512" w:rsidRDefault="009B3B80" w:rsidP="00362651">
      <w:pPr>
        <w:pStyle w:val="Heading3"/>
        <w:rPr>
          <w:rFonts w:ascii="Times New Roman" w:hAnsi="Times New Roman" w:cs="Times New Roman"/>
        </w:rPr>
      </w:pPr>
      <w:bookmarkStart w:id="174" w:name="_Toc133362423"/>
      <w:bookmarkStart w:id="175" w:name="_Toc133431149"/>
      <w:r w:rsidRPr="00347512">
        <w:rPr>
          <w:rFonts w:ascii="Times New Roman" w:hAnsi="Times New Roman" w:cs="Times New Roman"/>
        </w:rPr>
        <w:t>9</w:t>
      </w:r>
      <w:r w:rsidR="004325E1" w:rsidRPr="00347512">
        <w:rPr>
          <w:rFonts w:ascii="Times New Roman" w:hAnsi="Times New Roman" w:cs="Times New Roman"/>
        </w:rPr>
        <w:t>.1.1 Prototype 1 – October and November, 2022</w:t>
      </w:r>
      <w:bookmarkEnd w:id="174"/>
      <w:bookmarkEnd w:id="175"/>
    </w:p>
    <w:p w14:paraId="66EC1B95" w14:textId="494C74AD" w:rsidR="004325E1" w:rsidRPr="00347512" w:rsidRDefault="004325E1" w:rsidP="00340B50">
      <w:pPr>
        <w:pStyle w:val="ListParagraph"/>
        <w:numPr>
          <w:ilvl w:val="0"/>
          <w:numId w:val="20"/>
        </w:numPr>
        <w:ind w:firstLineChars="0"/>
        <w:rPr>
          <w:rFonts w:ascii="Times New Roman" w:hAnsi="Times New Roman" w:cs="Times New Roman"/>
        </w:rPr>
      </w:pPr>
      <w:r w:rsidRPr="00347512">
        <w:rPr>
          <w:rFonts w:ascii="Times New Roman" w:hAnsi="Times New Roman" w:cs="Times New Roman"/>
        </w:rPr>
        <w:t>Design and decide game concepts</w:t>
      </w:r>
    </w:p>
    <w:p w14:paraId="1524DEED" w14:textId="2AD2A92F" w:rsidR="004325E1" w:rsidRPr="00347512" w:rsidRDefault="004325E1" w:rsidP="00340B50">
      <w:pPr>
        <w:pStyle w:val="ListParagraph"/>
        <w:numPr>
          <w:ilvl w:val="0"/>
          <w:numId w:val="20"/>
        </w:numPr>
        <w:ind w:firstLineChars="0"/>
        <w:rPr>
          <w:rFonts w:ascii="Times New Roman" w:hAnsi="Times New Roman" w:cs="Times New Roman"/>
        </w:rPr>
      </w:pPr>
      <w:r w:rsidRPr="00347512">
        <w:rPr>
          <w:rFonts w:ascii="Times New Roman" w:hAnsi="Times New Roman" w:cs="Times New Roman"/>
        </w:rPr>
        <w:t>Complete main design of the game</w:t>
      </w:r>
    </w:p>
    <w:p w14:paraId="6EB136E1" w14:textId="108CBD9F" w:rsidR="004325E1" w:rsidRPr="00347512" w:rsidRDefault="009B3B80" w:rsidP="00362651">
      <w:pPr>
        <w:pStyle w:val="Heading3"/>
        <w:rPr>
          <w:rFonts w:ascii="Times New Roman" w:hAnsi="Times New Roman" w:cs="Times New Roman"/>
        </w:rPr>
      </w:pPr>
      <w:bookmarkStart w:id="176" w:name="_Toc133362424"/>
      <w:bookmarkStart w:id="177" w:name="_Toc133431150"/>
      <w:r w:rsidRPr="00347512">
        <w:rPr>
          <w:rFonts w:ascii="Times New Roman" w:hAnsi="Times New Roman" w:cs="Times New Roman"/>
        </w:rPr>
        <w:t>9</w:t>
      </w:r>
      <w:r w:rsidR="004325E1" w:rsidRPr="00347512">
        <w:rPr>
          <w:rFonts w:ascii="Times New Roman" w:hAnsi="Times New Roman" w:cs="Times New Roman"/>
        </w:rPr>
        <w:t>.1.2 Prototype 2- December, 2022</w:t>
      </w:r>
      <w:bookmarkEnd w:id="176"/>
      <w:bookmarkEnd w:id="177"/>
    </w:p>
    <w:p w14:paraId="2D15604A" w14:textId="1555B081" w:rsidR="00597EE9" w:rsidRPr="00347512" w:rsidRDefault="004325E1" w:rsidP="00362651">
      <w:pPr>
        <w:rPr>
          <w:rFonts w:ascii="Times New Roman" w:hAnsi="Times New Roman" w:cs="Times New Roman"/>
          <w:b/>
          <w:bCs/>
        </w:rPr>
      </w:pPr>
      <w:r w:rsidRPr="00347512">
        <w:rPr>
          <w:rFonts w:ascii="Times New Roman" w:hAnsi="Times New Roman" w:cs="Times New Roman"/>
          <w:b/>
          <w:bCs/>
        </w:rPr>
        <w:t>Map System</w:t>
      </w:r>
      <w:r w:rsidR="00597EE9" w:rsidRPr="00347512">
        <w:rPr>
          <w:rFonts w:ascii="Times New Roman" w:hAnsi="Times New Roman" w:cs="Times New Roman"/>
          <w:b/>
          <w:bCs/>
        </w:rPr>
        <w:t>:</w:t>
      </w:r>
    </w:p>
    <w:p w14:paraId="1360F9EA" w14:textId="024034ED" w:rsidR="00597EE9" w:rsidRPr="00347512" w:rsidRDefault="00597EE9" w:rsidP="007A2BCA">
      <w:pPr>
        <w:pStyle w:val="ListParagraph"/>
        <w:numPr>
          <w:ilvl w:val="0"/>
          <w:numId w:val="13"/>
        </w:numPr>
        <w:ind w:firstLineChars="0"/>
        <w:rPr>
          <w:rFonts w:ascii="Times New Roman" w:hAnsi="Times New Roman" w:cs="Times New Roman"/>
        </w:rPr>
      </w:pPr>
      <w:r w:rsidRPr="00347512">
        <w:rPr>
          <w:rFonts w:ascii="Times New Roman" w:hAnsi="Times New Roman" w:cs="Times New Roman"/>
        </w:rPr>
        <w:t xml:space="preserve">Custom </w:t>
      </w:r>
      <w:r w:rsidR="007A2BCA" w:rsidRPr="00347512">
        <w:rPr>
          <w:rFonts w:ascii="Times New Roman" w:hAnsi="Times New Roman" w:cs="Times New Roman"/>
        </w:rPr>
        <w:t>d</w:t>
      </w:r>
      <w:r w:rsidRPr="00347512">
        <w:rPr>
          <w:rFonts w:ascii="Times New Roman" w:hAnsi="Times New Roman" w:cs="Times New Roman"/>
        </w:rPr>
        <w:t xml:space="preserve">ungeon </w:t>
      </w:r>
      <w:r w:rsidR="007A2BCA" w:rsidRPr="00347512">
        <w:rPr>
          <w:rFonts w:ascii="Times New Roman" w:hAnsi="Times New Roman" w:cs="Times New Roman"/>
        </w:rPr>
        <w:t>r</w:t>
      </w:r>
      <w:r w:rsidRPr="00347512">
        <w:rPr>
          <w:rFonts w:ascii="Times New Roman" w:hAnsi="Times New Roman" w:cs="Times New Roman"/>
        </w:rPr>
        <w:t xml:space="preserve">oom </w:t>
      </w:r>
      <w:r w:rsidR="007A2BCA" w:rsidRPr="00347512">
        <w:rPr>
          <w:rFonts w:ascii="Times New Roman" w:hAnsi="Times New Roman" w:cs="Times New Roman"/>
        </w:rPr>
        <w:t>e</w:t>
      </w:r>
      <w:r w:rsidRPr="00347512">
        <w:rPr>
          <w:rFonts w:ascii="Times New Roman" w:hAnsi="Times New Roman" w:cs="Times New Roman"/>
        </w:rPr>
        <w:t>ditor</w:t>
      </w:r>
    </w:p>
    <w:p w14:paraId="6ED8FE46" w14:textId="18E76DF7" w:rsidR="00597EE9" w:rsidRPr="00347512" w:rsidRDefault="00597EE9" w:rsidP="007A2BCA">
      <w:pPr>
        <w:pStyle w:val="ListParagraph"/>
        <w:numPr>
          <w:ilvl w:val="0"/>
          <w:numId w:val="13"/>
        </w:numPr>
        <w:ind w:firstLineChars="0"/>
        <w:rPr>
          <w:rFonts w:ascii="Times New Roman" w:hAnsi="Times New Roman" w:cs="Times New Roman"/>
        </w:rPr>
      </w:pPr>
      <w:r w:rsidRPr="00347512">
        <w:rPr>
          <w:rFonts w:ascii="Times New Roman" w:hAnsi="Times New Roman" w:cs="Times New Roman"/>
        </w:rPr>
        <w:t xml:space="preserve">Room </w:t>
      </w:r>
      <w:r w:rsidR="007A2BCA" w:rsidRPr="00347512">
        <w:rPr>
          <w:rFonts w:ascii="Times New Roman" w:hAnsi="Times New Roman" w:cs="Times New Roman"/>
        </w:rPr>
        <w:t>t</w:t>
      </w:r>
      <w:r w:rsidRPr="00347512">
        <w:rPr>
          <w:rFonts w:ascii="Times New Roman" w:hAnsi="Times New Roman" w:cs="Times New Roman"/>
        </w:rPr>
        <w:t>emplates</w:t>
      </w:r>
    </w:p>
    <w:p w14:paraId="3F8AB5B4" w14:textId="1CFCAA94" w:rsidR="00597EE9" w:rsidRPr="00347512" w:rsidRDefault="007A2BCA" w:rsidP="007A2BCA">
      <w:pPr>
        <w:pStyle w:val="ListParagraph"/>
        <w:numPr>
          <w:ilvl w:val="0"/>
          <w:numId w:val="13"/>
        </w:numPr>
        <w:ind w:firstLineChars="0"/>
        <w:rPr>
          <w:rFonts w:ascii="Times New Roman" w:hAnsi="Times New Roman" w:cs="Times New Roman"/>
        </w:rPr>
      </w:pPr>
      <w:r w:rsidRPr="00347512">
        <w:rPr>
          <w:rFonts w:ascii="Times New Roman" w:hAnsi="Times New Roman" w:cs="Times New Roman"/>
        </w:rPr>
        <w:t>Dungeon room builder</w:t>
      </w:r>
    </w:p>
    <w:p w14:paraId="5DC7A166" w14:textId="57C0AD61" w:rsidR="007A2BCA" w:rsidRPr="00347512" w:rsidRDefault="007A2BCA" w:rsidP="007A2BCA">
      <w:pPr>
        <w:pStyle w:val="ListParagraph"/>
        <w:numPr>
          <w:ilvl w:val="0"/>
          <w:numId w:val="13"/>
        </w:numPr>
        <w:ind w:firstLineChars="0"/>
        <w:rPr>
          <w:rFonts w:ascii="Times New Roman" w:hAnsi="Times New Roman" w:cs="Times New Roman"/>
        </w:rPr>
      </w:pPr>
      <w:r w:rsidRPr="00347512">
        <w:rPr>
          <w:rFonts w:ascii="Times New Roman" w:hAnsi="Times New Roman" w:cs="Times New Roman"/>
        </w:rPr>
        <w:t>Game scene setup</w:t>
      </w:r>
    </w:p>
    <w:p w14:paraId="15C84080" w14:textId="4E28E95A" w:rsidR="007A2BCA" w:rsidRPr="00347512" w:rsidRDefault="007A2BCA" w:rsidP="007A2BCA">
      <w:pPr>
        <w:pStyle w:val="ListParagraph"/>
        <w:numPr>
          <w:ilvl w:val="0"/>
          <w:numId w:val="13"/>
        </w:numPr>
        <w:ind w:firstLineChars="0"/>
        <w:rPr>
          <w:rFonts w:ascii="Times New Roman" w:hAnsi="Times New Roman" w:cs="Times New Roman"/>
        </w:rPr>
      </w:pPr>
      <w:r w:rsidRPr="00347512">
        <w:rPr>
          <w:rFonts w:ascii="Times New Roman" w:hAnsi="Times New Roman" w:cs="Times New Roman"/>
        </w:rPr>
        <w:t>Doors to the rooms</w:t>
      </w:r>
    </w:p>
    <w:p w14:paraId="10484A9E" w14:textId="743B24C9" w:rsidR="004325E1" w:rsidRPr="00347512" w:rsidRDefault="004325E1" w:rsidP="00362651">
      <w:pPr>
        <w:rPr>
          <w:rFonts w:ascii="Times New Roman" w:hAnsi="Times New Roman" w:cs="Times New Roman"/>
          <w:b/>
          <w:bCs/>
        </w:rPr>
      </w:pPr>
      <w:r w:rsidRPr="00347512">
        <w:rPr>
          <w:rFonts w:ascii="Times New Roman" w:hAnsi="Times New Roman" w:cs="Times New Roman"/>
          <w:b/>
          <w:bCs/>
        </w:rPr>
        <w:t>Character System:</w:t>
      </w:r>
    </w:p>
    <w:p w14:paraId="1BFF382C" w14:textId="63DB4509" w:rsidR="007A2BCA" w:rsidRPr="00347512" w:rsidRDefault="007A2BCA" w:rsidP="007A2BCA">
      <w:pPr>
        <w:pStyle w:val="ListParagraph"/>
        <w:numPr>
          <w:ilvl w:val="0"/>
          <w:numId w:val="14"/>
        </w:numPr>
        <w:ind w:firstLineChars="0"/>
        <w:rPr>
          <w:rFonts w:ascii="Times New Roman" w:hAnsi="Times New Roman" w:cs="Times New Roman"/>
        </w:rPr>
      </w:pPr>
      <w:r w:rsidRPr="00347512">
        <w:rPr>
          <w:rFonts w:ascii="Times New Roman" w:hAnsi="Times New Roman" w:cs="Times New Roman"/>
        </w:rPr>
        <w:t>Character basic animation setup</w:t>
      </w:r>
    </w:p>
    <w:p w14:paraId="4267D8BC" w14:textId="24F26EA1" w:rsidR="007A2BCA" w:rsidRPr="00347512" w:rsidRDefault="007A2BCA" w:rsidP="007A2BCA">
      <w:pPr>
        <w:pStyle w:val="ListParagraph"/>
        <w:numPr>
          <w:ilvl w:val="0"/>
          <w:numId w:val="14"/>
        </w:numPr>
        <w:ind w:firstLineChars="0"/>
        <w:rPr>
          <w:rFonts w:ascii="Times New Roman" w:hAnsi="Times New Roman" w:cs="Times New Roman"/>
        </w:rPr>
      </w:pPr>
      <w:r w:rsidRPr="00347512">
        <w:rPr>
          <w:rFonts w:ascii="Times New Roman" w:hAnsi="Times New Roman" w:cs="Times New Roman"/>
        </w:rPr>
        <w:t>Character movement and control</w:t>
      </w:r>
    </w:p>
    <w:p w14:paraId="486FC5EB" w14:textId="4C79E550" w:rsidR="004325E1" w:rsidRPr="00347512" w:rsidRDefault="009B3B80" w:rsidP="00362651">
      <w:pPr>
        <w:pStyle w:val="Heading3"/>
        <w:rPr>
          <w:rFonts w:ascii="Times New Roman" w:hAnsi="Times New Roman" w:cs="Times New Roman"/>
        </w:rPr>
      </w:pPr>
      <w:bookmarkStart w:id="178" w:name="_Toc133362425"/>
      <w:bookmarkStart w:id="179" w:name="_Toc133431151"/>
      <w:r w:rsidRPr="00347512">
        <w:rPr>
          <w:rFonts w:ascii="Times New Roman" w:hAnsi="Times New Roman" w:cs="Times New Roman"/>
        </w:rPr>
        <w:t>9</w:t>
      </w:r>
      <w:r w:rsidR="004325E1" w:rsidRPr="00347512">
        <w:rPr>
          <w:rFonts w:ascii="Times New Roman" w:hAnsi="Times New Roman" w:cs="Times New Roman"/>
        </w:rPr>
        <w:t>.1.3 Prototype 3- January, 2022</w:t>
      </w:r>
      <w:bookmarkEnd w:id="178"/>
      <w:bookmarkEnd w:id="179"/>
    </w:p>
    <w:p w14:paraId="7F86CDFC" w14:textId="128CFB50" w:rsidR="007A2BCA" w:rsidRPr="00347512" w:rsidRDefault="004325E1" w:rsidP="00362651">
      <w:pPr>
        <w:rPr>
          <w:rFonts w:ascii="Times New Roman" w:hAnsi="Times New Roman" w:cs="Times New Roman"/>
          <w:b/>
          <w:bCs/>
        </w:rPr>
      </w:pPr>
      <w:r w:rsidRPr="00347512">
        <w:rPr>
          <w:rFonts w:ascii="Times New Roman" w:hAnsi="Times New Roman" w:cs="Times New Roman"/>
          <w:b/>
          <w:bCs/>
        </w:rPr>
        <w:t>Map System:</w:t>
      </w:r>
    </w:p>
    <w:p w14:paraId="162B077A" w14:textId="5F296C1A" w:rsidR="007A2BCA" w:rsidRPr="00347512" w:rsidRDefault="007A2BCA" w:rsidP="007A2BCA">
      <w:pPr>
        <w:pStyle w:val="ListParagraph"/>
        <w:numPr>
          <w:ilvl w:val="0"/>
          <w:numId w:val="15"/>
        </w:numPr>
        <w:ind w:firstLineChars="0"/>
        <w:rPr>
          <w:rFonts w:ascii="Times New Roman" w:hAnsi="Times New Roman" w:cs="Times New Roman"/>
        </w:rPr>
      </w:pPr>
      <w:r w:rsidRPr="00347512">
        <w:rPr>
          <w:rFonts w:ascii="Times New Roman" w:hAnsi="Times New Roman" w:cs="Times New Roman"/>
        </w:rPr>
        <w:t>Mini Map</w:t>
      </w:r>
    </w:p>
    <w:p w14:paraId="2453ECAD" w14:textId="38BA30CB" w:rsidR="004325E1" w:rsidRPr="00347512" w:rsidRDefault="004325E1" w:rsidP="00362651">
      <w:pPr>
        <w:rPr>
          <w:rFonts w:ascii="Times New Roman" w:hAnsi="Times New Roman" w:cs="Times New Roman"/>
          <w:b/>
          <w:bCs/>
        </w:rPr>
      </w:pPr>
      <w:r w:rsidRPr="00347512">
        <w:rPr>
          <w:rFonts w:ascii="Times New Roman" w:hAnsi="Times New Roman" w:cs="Times New Roman"/>
          <w:b/>
          <w:bCs/>
        </w:rPr>
        <w:t>Weapon System:</w:t>
      </w:r>
    </w:p>
    <w:p w14:paraId="59EEBDAD" w14:textId="3F0A8572" w:rsidR="007A2BCA" w:rsidRPr="00347512" w:rsidRDefault="007A2BCA" w:rsidP="007A2BCA">
      <w:pPr>
        <w:pStyle w:val="ListParagraph"/>
        <w:numPr>
          <w:ilvl w:val="0"/>
          <w:numId w:val="15"/>
        </w:numPr>
        <w:ind w:firstLineChars="0"/>
        <w:rPr>
          <w:rFonts w:ascii="Times New Roman" w:hAnsi="Times New Roman" w:cs="Times New Roman"/>
        </w:rPr>
      </w:pPr>
      <w:r w:rsidRPr="00347512">
        <w:rPr>
          <w:rFonts w:ascii="Times New Roman" w:hAnsi="Times New Roman" w:cs="Times New Roman"/>
        </w:rPr>
        <w:t>Object pooling</w:t>
      </w:r>
    </w:p>
    <w:p w14:paraId="7293DDEF" w14:textId="2AB02ACE" w:rsidR="007A2BCA" w:rsidRPr="00347512" w:rsidRDefault="007A2BCA" w:rsidP="007A2BCA">
      <w:pPr>
        <w:pStyle w:val="ListParagraph"/>
        <w:numPr>
          <w:ilvl w:val="0"/>
          <w:numId w:val="15"/>
        </w:numPr>
        <w:ind w:firstLineChars="0"/>
        <w:rPr>
          <w:rFonts w:ascii="Times New Roman" w:hAnsi="Times New Roman" w:cs="Times New Roman"/>
        </w:rPr>
      </w:pPr>
      <w:r w:rsidRPr="00347512">
        <w:rPr>
          <w:rFonts w:ascii="Times New Roman" w:hAnsi="Times New Roman" w:cs="Times New Roman"/>
        </w:rPr>
        <w:t>9 types of weapons</w:t>
      </w:r>
    </w:p>
    <w:p w14:paraId="4366E09A" w14:textId="1B8E2C02" w:rsidR="007A2BCA" w:rsidRPr="00347512" w:rsidRDefault="007A2BCA" w:rsidP="007A2BCA">
      <w:pPr>
        <w:pStyle w:val="ListParagraph"/>
        <w:numPr>
          <w:ilvl w:val="0"/>
          <w:numId w:val="15"/>
        </w:numPr>
        <w:ind w:firstLineChars="0"/>
        <w:rPr>
          <w:rFonts w:ascii="Times New Roman" w:hAnsi="Times New Roman" w:cs="Times New Roman"/>
        </w:rPr>
      </w:pPr>
      <w:r w:rsidRPr="00347512">
        <w:rPr>
          <w:rFonts w:ascii="Times New Roman" w:hAnsi="Times New Roman" w:cs="Times New Roman"/>
        </w:rPr>
        <w:t>Special Effects of weapons</w:t>
      </w:r>
    </w:p>
    <w:p w14:paraId="383AFCA7" w14:textId="636A8AC3" w:rsidR="007A2BCA" w:rsidRPr="00347512" w:rsidRDefault="007A2BCA" w:rsidP="007A2BCA">
      <w:pPr>
        <w:pStyle w:val="ListParagraph"/>
        <w:numPr>
          <w:ilvl w:val="0"/>
          <w:numId w:val="15"/>
        </w:numPr>
        <w:ind w:firstLineChars="0"/>
        <w:rPr>
          <w:rFonts w:ascii="Times New Roman" w:hAnsi="Times New Roman" w:cs="Times New Roman"/>
        </w:rPr>
      </w:pPr>
      <w:r w:rsidRPr="00347512">
        <w:rPr>
          <w:rFonts w:ascii="Times New Roman" w:hAnsi="Times New Roman" w:cs="Times New Roman"/>
        </w:rPr>
        <w:lastRenderedPageBreak/>
        <w:t>Sound Effects of weapons</w:t>
      </w:r>
    </w:p>
    <w:p w14:paraId="22E7861D" w14:textId="0AF52C9C" w:rsidR="004325E1" w:rsidRPr="00347512" w:rsidRDefault="009B3B80" w:rsidP="00362651">
      <w:pPr>
        <w:pStyle w:val="Heading3"/>
        <w:rPr>
          <w:rFonts w:ascii="Times New Roman" w:hAnsi="Times New Roman" w:cs="Times New Roman"/>
        </w:rPr>
      </w:pPr>
      <w:bookmarkStart w:id="180" w:name="_Toc133362426"/>
      <w:bookmarkStart w:id="181" w:name="_Toc133431152"/>
      <w:r w:rsidRPr="00347512">
        <w:rPr>
          <w:rFonts w:ascii="Times New Roman" w:hAnsi="Times New Roman" w:cs="Times New Roman"/>
        </w:rPr>
        <w:t>9</w:t>
      </w:r>
      <w:r w:rsidR="004325E1" w:rsidRPr="00347512">
        <w:rPr>
          <w:rFonts w:ascii="Times New Roman" w:hAnsi="Times New Roman" w:cs="Times New Roman"/>
        </w:rPr>
        <w:t>.1.4 Prototype 4- February, 2022</w:t>
      </w:r>
      <w:bookmarkEnd w:id="180"/>
      <w:bookmarkEnd w:id="181"/>
    </w:p>
    <w:p w14:paraId="2AB323E8" w14:textId="095A46E4" w:rsidR="004325E1" w:rsidRPr="00347512" w:rsidRDefault="004325E1" w:rsidP="00362651">
      <w:pPr>
        <w:rPr>
          <w:rFonts w:ascii="Times New Roman" w:hAnsi="Times New Roman" w:cs="Times New Roman"/>
          <w:b/>
          <w:bCs/>
        </w:rPr>
      </w:pPr>
      <w:r w:rsidRPr="00347512">
        <w:rPr>
          <w:rFonts w:ascii="Times New Roman" w:hAnsi="Times New Roman" w:cs="Times New Roman"/>
          <w:b/>
          <w:bCs/>
        </w:rPr>
        <w:t>Enemy System:</w:t>
      </w:r>
    </w:p>
    <w:p w14:paraId="675E54EB" w14:textId="6DF44C33" w:rsidR="007A2BCA" w:rsidRPr="00347512" w:rsidRDefault="007A2BCA" w:rsidP="00340B50">
      <w:pPr>
        <w:pStyle w:val="ListParagraph"/>
        <w:numPr>
          <w:ilvl w:val="0"/>
          <w:numId w:val="19"/>
        </w:numPr>
        <w:ind w:firstLineChars="0"/>
        <w:rPr>
          <w:rFonts w:ascii="Times New Roman" w:hAnsi="Times New Roman" w:cs="Times New Roman"/>
        </w:rPr>
      </w:pPr>
      <w:r w:rsidRPr="00347512">
        <w:rPr>
          <w:rFonts w:ascii="Times New Roman" w:hAnsi="Times New Roman" w:cs="Times New Roman"/>
        </w:rPr>
        <w:t>Enemy basic animation setup</w:t>
      </w:r>
    </w:p>
    <w:p w14:paraId="501C29E0" w14:textId="136DB911" w:rsidR="007A2BCA" w:rsidRPr="00347512" w:rsidRDefault="007A2BCA" w:rsidP="00340B50">
      <w:pPr>
        <w:pStyle w:val="ListParagraph"/>
        <w:numPr>
          <w:ilvl w:val="0"/>
          <w:numId w:val="19"/>
        </w:numPr>
        <w:ind w:firstLineChars="0"/>
        <w:rPr>
          <w:rFonts w:ascii="Times New Roman" w:hAnsi="Times New Roman" w:cs="Times New Roman"/>
        </w:rPr>
      </w:pPr>
      <w:r w:rsidRPr="00347512">
        <w:rPr>
          <w:rFonts w:ascii="Times New Roman" w:hAnsi="Times New Roman" w:cs="Times New Roman"/>
        </w:rPr>
        <w:t>Enemy movement AI – A* algorithm</w:t>
      </w:r>
    </w:p>
    <w:p w14:paraId="14D57E68" w14:textId="56C0D200" w:rsidR="007A2BCA" w:rsidRPr="00347512" w:rsidRDefault="007A2BCA" w:rsidP="00340B50">
      <w:pPr>
        <w:pStyle w:val="ListParagraph"/>
        <w:numPr>
          <w:ilvl w:val="0"/>
          <w:numId w:val="19"/>
        </w:numPr>
        <w:ind w:firstLineChars="0"/>
        <w:rPr>
          <w:rFonts w:ascii="Times New Roman" w:hAnsi="Times New Roman" w:cs="Times New Roman"/>
        </w:rPr>
      </w:pPr>
      <w:r w:rsidRPr="00347512">
        <w:rPr>
          <w:rFonts w:ascii="Times New Roman" w:hAnsi="Times New Roman" w:cs="Times New Roman"/>
        </w:rPr>
        <w:t>Enemy spawner</w:t>
      </w:r>
    </w:p>
    <w:p w14:paraId="3E45354C" w14:textId="1451423D" w:rsidR="00340B50" w:rsidRPr="00347512" w:rsidRDefault="00340B50" w:rsidP="00340B50">
      <w:pPr>
        <w:pStyle w:val="ListParagraph"/>
        <w:numPr>
          <w:ilvl w:val="0"/>
          <w:numId w:val="19"/>
        </w:numPr>
        <w:ind w:firstLineChars="0"/>
        <w:rPr>
          <w:rFonts w:ascii="Times New Roman" w:hAnsi="Times New Roman" w:cs="Times New Roman"/>
        </w:rPr>
      </w:pPr>
      <w:r w:rsidRPr="00347512">
        <w:rPr>
          <w:rFonts w:ascii="Times New Roman" w:hAnsi="Times New Roman" w:cs="Times New Roman"/>
        </w:rPr>
        <w:t>Enemy weapons</w:t>
      </w:r>
    </w:p>
    <w:p w14:paraId="688D15AE" w14:textId="537709BE" w:rsidR="00340B50" w:rsidRPr="00347512" w:rsidRDefault="00340B50" w:rsidP="00340B50">
      <w:pPr>
        <w:pStyle w:val="ListParagraph"/>
        <w:numPr>
          <w:ilvl w:val="0"/>
          <w:numId w:val="19"/>
        </w:numPr>
        <w:ind w:firstLineChars="0"/>
        <w:rPr>
          <w:rFonts w:ascii="Times New Roman" w:hAnsi="Times New Roman" w:cs="Times New Roman"/>
        </w:rPr>
      </w:pPr>
      <w:r w:rsidRPr="00347512">
        <w:rPr>
          <w:rFonts w:ascii="Times New Roman" w:hAnsi="Times New Roman" w:cs="Times New Roman"/>
        </w:rPr>
        <w:t>Enemy special ammo patterns</w:t>
      </w:r>
    </w:p>
    <w:p w14:paraId="0DECB45D" w14:textId="275E0291" w:rsidR="007A2BCA" w:rsidRPr="00347512" w:rsidRDefault="007A2BCA" w:rsidP="00362651">
      <w:pPr>
        <w:rPr>
          <w:rFonts w:ascii="Times New Roman" w:hAnsi="Times New Roman" w:cs="Times New Roman"/>
          <w:b/>
          <w:bCs/>
        </w:rPr>
      </w:pPr>
      <w:r w:rsidRPr="00347512">
        <w:rPr>
          <w:rFonts w:ascii="Times New Roman" w:hAnsi="Times New Roman" w:cs="Times New Roman"/>
          <w:b/>
          <w:bCs/>
        </w:rPr>
        <w:t>Battle System:</w:t>
      </w:r>
    </w:p>
    <w:p w14:paraId="5C953D48" w14:textId="4B9CDA50" w:rsidR="007A2BCA" w:rsidRPr="00347512" w:rsidRDefault="007A2BCA" w:rsidP="00340B50">
      <w:pPr>
        <w:pStyle w:val="ListParagraph"/>
        <w:numPr>
          <w:ilvl w:val="0"/>
          <w:numId w:val="18"/>
        </w:numPr>
        <w:ind w:firstLineChars="0"/>
        <w:rPr>
          <w:rFonts w:ascii="Times New Roman" w:hAnsi="Times New Roman" w:cs="Times New Roman"/>
        </w:rPr>
      </w:pPr>
      <w:r w:rsidRPr="00347512">
        <w:rPr>
          <w:rFonts w:ascii="Times New Roman" w:hAnsi="Times New Roman" w:cs="Times New Roman"/>
        </w:rPr>
        <w:t>Health and damage</w:t>
      </w:r>
    </w:p>
    <w:p w14:paraId="5B7002D5" w14:textId="5155792C" w:rsidR="007A2BCA" w:rsidRPr="00347512" w:rsidRDefault="00340B50" w:rsidP="00340B50">
      <w:pPr>
        <w:pStyle w:val="ListParagraph"/>
        <w:numPr>
          <w:ilvl w:val="0"/>
          <w:numId w:val="18"/>
        </w:numPr>
        <w:ind w:firstLineChars="0"/>
        <w:rPr>
          <w:rFonts w:ascii="Times New Roman" w:hAnsi="Times New Roman" w:cs="Times New Roman"/>
        </w:rPr>
      </w:pPr>
      <w:r w:rsidRPr="00347512">
        <w:rPr>
          <w:rFonts w:ascii="Times New Roman" w:hAnsi="Times New Roman" w:cs="Times New Roman"/>
        </w:rPr>
        <w:t>Battle between levels</w:t>
      </w:r>
    </w:p>
    <w:p w14:paraId="1469E4EF" w14:textId="7F89167C" w:rsidR="00340B50" w:rsidRPr="00347512" w:rsidRDefault="00340B50" w:rsidP="00340B50">
      <w:pPr>
        <w:pStyle w:val="ListParagraph"/>
        <w:numPr>
          <w:ilvl w:val="0"/>
          <w:numId w:val="18"/>
        </w:numPr>
        <w:ind w:firstLineChars="0"/>
        <w:rPr>
          <w:rFonts w:ascii="Times New Roman" w:hAnsi="Times New Roman" w:cs="Times New Roman"/>
        </w:rPr>
      </w:pPr>
      <w:r w:rsidRPr="00347512">
        <w:rPr>
          <w:rFonts w:ascii="Times New Roman" w:hAnsi="Times New Roman" w:cs="Times New Roman"/>
        </w:rPr>
        <w:t>Boss room setup</w:t>
      </w:r>
    </w:p>
    <w:p w14:paraId="4930A0BC" w14:textId="682C8617" w:rsidR="00340B50" w:rsidRPr="00347512" w:rsidRDefault="00340B50" w:rsidP="00362651">
      <w:pPr>
        <w:rPr>
          <w:rFonts w:ascii="Times New Roman" w:hAnsi="Times New Roman" w:cs="Times New Roman"/>
          <w:b/>
          <w:bCs/>
        </w:rPr>
      </w:pPr>
      <w:r w:rsidRPr="00347512">
        <w:rPr>
          <w:rFonts w:ascii="Times New Roman" w:hAnsi="Times New Roman" w:cs="Times New Roman"/>
          <w:b/>
          <w:bCs/>
        </w:rPr>
        <w:t>Map system:</w:t>
      </w:r>
    </w:p>
    <w:p w14:paraId="0F210DAE" w14:textId="30BD6128" w:rsidR="00340B50" w:rsidRPr="00347512" w:rsidRDefault="00340B50" w:rsidP="00340B50">
      <w:pPr>
        <w:pStyle w:val="ListParagraph"/>
        <w:numPr>
          <w:ilvl w:val="0"/>
          <w:numId w:val="17"/>
        </w:numPr>
        <w:ind w:firstLineChars="0"/>
        <w:rPr>
          <w:rFonts w:ascii="Times New Roman" w:hAnsi="Times New Roman" w:cs="Times New Roman"/>
        </w:rPr>
      </w:pPr>
      <w:r w:rsidRPr="00347512">
        <w:rPr>
          <w:rFonts w:ascii="Times New Roman" w:hAnsi="Times New Roman" w:cs="Times New Roman"/>
        </w:rPr>
        <w:t>Decorative objects</w:t>
      </w:r>
    </w:p>
    <w:p w14:paraId="5C11A2F6" w14:textId="30D334E0" w:rsidR="00340B50" w:rsidRPr="00347512" w:rsidRDefault="00340B50" w:rsidP="00340B50">
      <w:pPr>
        <w:pStyle w:val="ListParagraph"/>
        <w:numPr>
          <w:ilvl w:val="0"/>
          <w:numId w:val="17"/>
        </w:numPr>
        <w:ind w:firstLineChars="0"/>
        <w:rPr>
          <w:rFonts w:ascii="Times New Roman" w:hAnsi="Times New Roman" w:cs="Times New Roman"/>
        </w:rPr>
      </w:pPr>
      <w:r w:rsidRPr="00347512">
        <w:rPr>
          <w:rFonts w:ascii="Times New Roman" w:hAnsi="Times New Roman" w:cs="Times New Roman"/>
        </w:rPr>
        <w:t>Moveable objects</w:t>
      </w:r>
    </w:p>
    <w:p w14:paraId="31A0446D" w14:textId="1CD8385D" w:rsidR="00340B50" w:rsidRPr="00347512" w:rsidRDefault="00340B50" w:rsidP="00340B50">
      <w:pPr>
        <w:pStyle w:val="ListParagraph"/>
        <w:numPr>
          <w:ilvl w:val="0"/>
          <w:numId w:val="17"/>
        </w:numPr>
        <w:ind w:firstLineChars="0"/>
        <w:rPr>
          <w:rFonts w:ascii="Times New Roman" w:hAnsi="Times New Roman" w:cs="Times New Roman"/>
        </w:rPr>
      </w:pPr>
      <w:r w:rsidRPr="00347512">
        <w:rPr>
          <w:rFonts w:ascii="Times New Roman" w:hAnsi="Times New Roman" w:cs="Times New Roman"/>
        </w:rPr>
        <w:t>Torches</w:t>
      </w:r>
    </w:p>
    <w:p w14:paraId="2E9BA572" w14:textId="462FA202" w:rsidR="00340B50" w:rsidRPr="00347512" w:rsidRDefault="00340B50" w:rsidP="00340B50">
      <w:pPr>
        <w:pStyle w:val="ListParagraph"/>
        <w:numPr>
          <w:ilvl w:val="0"/>
          <w:numId w:val="17"/>
        </w:numPr>
        <w:ind w:firstLineChars="0"/>
        <w:rPr>
          <w:rFonts w:ascii="Times New Roman" w:hAnsi="Times New Roman" w:cs="Times New Roman"/>
        </w:rPr>
      </w:pPr>
      <w:r w:rsidRPr="00347512">
        <w:rPr>
          <w:rFonts w:ascii="Times New Roman" w:hAnsi="Times New Roman" w:cs="Times New Roman"/>
        </w:rPr>
        <w:t>Chests and supplies</w:t>
      </w:r>
    </w:p>
    <w:p w14:paraId="2C6701B1" w14:textId="17832FC0" w:rsidR="00340B50" w:rsidRPr="00347512" w:rsidRDefault="00340B50" w:rsidP="00340B50">
      <w:pPr>
        <w:pStyle w:val="ListParagraph"/>
        <w:numPr>
          <w:ilvl w:val="0"/>
          <w:numId w:val="17"/>
        </w:numPr>
        <w:ind w:firstLineChars="0"/>
        <w:rPr>
          <w:rFonts w:ascii="Times New Roman" w:hAnsi="Times New Roman" w:cs="Times New Roman"/>
        </w:rPr>
      </w:pPr>
      <w:r w:rsidRPr="00347512">
        <w:rPr>
          <w:rFonts w:ascii="Times New Roman" w:hAnsi="Times New Roman" w:cs="Times New Roman"/>
        </w:rPr>
        <w:t>Overview Map</w:t>
      </w:r>
    </w:p>
    <w:p w14:paraId="1ECB961E" w14:textId="4E139350" w:rsidR="00340B50" w:rsidRPr="00347512" w:rsidRDefault="00340B50" w:rsidP="00340B50">
      <w:pPr>
        <w:pStyle w:val="ListParagraph"/>
        <w:numPr>
          <w:ilvl w:val="0"/>
          <w:numId w:val="17"/>
        </w:numPr>
        <w:ind w:firstLineChars="0"/>
        <w:rPr>
          <w:rFonts w:ascii="Times New Roman" w:hAnsi="Times New Roman" w:cs="Times New Roman"/>
        </w:rPr>
      </w:pPr>
      <w:r w:rsidRPr="00347512">
        <w:rPr>
          <w:rFonts w:ascii="Times New Roman" w:hAnsi="Times New Roman" w:cs="Times New Roman"/>
        </w:rPr>
        <w:t>Teleporting</w:t>
      </w:r>
    </w:p>
    <w:p w14:paraId="0AD8A13D" w14:textId="424F5168" w:rsidR="004325E1" w:rsidRPr="00347512" w:rsidRDefault="009B3B80" w:rsidP="00362651">
      <w:pPr>
        <w:pStyle w:val="Heading3"/>
        <w:rPr>
          <w:rFonts w:ascii="Times New Roman" w:hAnsi="Times New Roman" w:cs="Times New Roman"/>
        </w:rPr>
      </w:pPr>
      <w:bookmarkStart w:id="182" w:name="_Toc133362427"/>
      <w:bookmarkStart w:id="183" w:name="_Toc133431153"/>
      <w:r w:rsidRPr="00347512">
        <w:rPr>
          <w:rFonts w:ascii="Times New Roman" w:hAnsi="Times New Roman" w:cs="Times New Roman"/>
        </w:rPr>
        <w:t>9</w:t>
      </w:r>
      <w:r w:rsidR="004325E1" w:rsidRPr="00347512">
        <w:rPr>
          <w:rFonts w:ascii="Times New Roman" w:hAnsi="Times New Roman" w:cs="Times New Roman"/>
        </w:rPr>
        <w:t>.1.5 Prototype 5 – March, 2022</w:t>
      </w:r>
      <w:bookmarkEnd w:id="182"/>
      <w:bookmarkEnd w:id="183"/>
    </w:p>
    <w:p w14:paraId="62FC35B1" w14:textId="2AB3282C" w:rsidR="00340B50" w:rsidRPr="00347512" w:rsidRDefault="00340B50" w:rsidP="007124F0">
      <w:pPr>
        <w:rPr>
          <w:rFonts w:ascii="Times New Roman" w:hAnsi="Times New Roman" w:cs="Times New Roman"/>
          <w:b/>
          <w:bCs/>
        </w:rPr>
      </w:pPr>
      <w:r w:rsidRPr="00347512">
        <w:rPr>
          <w:rFonts w:ascii="Times New Roman" w:hAnsi="Times New Roman" w:cs="Times New Roman"/>
          <w:b/>
          <w:bCs/>
        </w:rPr>
        <w:t>Map System:</w:t>
      </w:r>
    </w:p>
    <w:p w14:paraId="3618F99A" w14:textId="112FFE15" w:rsidR="00340B50" w:rsidRPr="00347512" w:rsidRDefault="00340B50" w:rsidP="00340B50">
      <w:pPr>
        <w:pStyle w:val="ListParagraph"/>
        <w:numPr>
          <w:ilvl w:val="0"/>
          <w:numId w:val="21"/>
        </w:numPr>
        <w:ind w:firstLineChars="0"/>
        <w:rPr>
          <w:rFonts w:ascii="Times New Roman" w:hAnsi="Times New Roman" w:cs="Times New Roman"/>
        </w:rPr>
      </w:pPr>
      <w:r w:rsidRPr="00347512">
        <w:rPr>
          <w:rFonts w:ascii="Times New Roman" w:hAnsi="Times New Roman" w:cs="Times New Roman"/>
        </w:rPr>
        <w:t>Room templates art assets replacement</w:t>
      </w:r>
    </w:p>
    <w:p w14:paraId="74494089" w14:textId="3F88178C" w:rsidR="007A2BCA" w:rsidRPr="00347512" w:rsidRDefault="00340B50" w:rsidP="007124F0">
      <w:pPr>
        <w:rPr>
          <w:rFonts w:ascii="Times New Roman" w:hAnsi="Times New Roman" w:cs="Times New Roman"/>
          <w:b/>
          <w:bCs/>
        </w:rPr>
      </w:pPr>
      <w:r w:rsidRPr="00347512">
        <w:rPr>
          <w:rFonts w:ascii="Times New Roman" w:hAnsi="Times New Roman" w:cs="Times New Roman"/>
          <w:b/>
          <w:bCs/>
        </w:rPr>
        <w:t>Scene System:</w:t>
      </w:r>
    </w:p>
    <w:p w14:paraId="060111C9" w14:textId="0E21842C" w:rsidR="00340B50" w:rsidRPr="00347512" w:rsidRDefault="00340B50" w:rsidP="00340B50">
      <w:pPr>
        <w:pStyle w:val="ListParagraph"/>
        <w:numPr>
          <w:ilvl w:val="0"/>
          <w:numId w:val="16"/>
        </w:numPr>
        <w:ind w:firstLineChars="0"/>
        <w:rPr>
          <w:rFonts w:ascii="Times New Roman" w:hAnsi="Times New Roman" w:cs="Times New Roman"/>
        </w:rPr>
      </w:pPr>
      <w:r w:rsidRPr="00347512">
        <w:rPr>
          <w:rFonts w:ascii="Times New Roman" w:hAnsi="Times New Roman" w:cs="Times New Roman"/>
        </w:rPr>
        <w:t>Main menu</w:t>
      </w:r>
    </w:p>
    <w:p w14:paraId="2A8A9EF4" w14:textId="31A2C35D" w:rsidR="00340B50" w:rsidRPr="00347512" w:rsidRDefault="00340B50" w:rsidP="00340B50">
      <w:pPr>
        <w:pStyle w:val="ListParagraph"/>
        <w:numPr>
          <w:ilvl w:val="0"/>
          <w:numId w:val="16"/>
        </w:numPr>
        <w:ind w:firstLineChars="0"/>
        <w:rPr>
          <w:rFonts w:ascii="Times New Roman" w:hAnsi="Times New Roman" w:cs="Times New Roman"/>
        </w:rPr>
      </w:pPr>
      <w:r w:rsidRPr="00347512">
        <w:rPr>
          <w:rFonts w:ascii="Times New Roman" w:hAnsi="Times New Roman" w:cs="Times New Roman"/>
        </w:rPr>
        <w:t>Pause menu</w:t>
      </w:r>
    </w:p>
    <w:p w14:paraId="0EC3EBE8" w14:textId="159D3DEC" w:rsidR="00340B50" w:rsidRPr="00347512" w:rsidRDefault="00340B50" w:rsidP="00340B50">
      <w:pPr>
        <w:pStyle w:val="ListParagraph"/>
        <w:numPr>
          <w:ilvl w:val="0"/>
          <w:numId w:val="16"/>
        </w:numPr>
        <w:ind w:firstLineChars="0"/>
        <w:rPr>
          <w:rFonts w:ascii="Times New Roman" w:hAnsi="Times New Roman" w:cs="Times New Roman"/>
        </w:rPr>
      </w:pPr>
      <w:r w:rsidRPr="00347512">
        <w:rPr>
          <w:rFonts w:ascii="Times New Roman" w:hAnsi="Times New Roman" w:cs="Times New Roman"/>
        </w:rPr>
        <w:t>Instructions menu</w:t>
      </w:r>
    </w:p>
    <w:p w14:paraId="201DB8CD" w14:textId="1567B33C" w:rsidR="00340B50" w:rsidRPr="00347512" w:rsidRDefault="00340B50" w:rsidP="00340B50">
      <w:pPr>
        <w:pStyle w:val="ListParagraph"/>
        <w:numPr>
          <w:ilvl w:val="0"/>
          <w:numId w:val="16"/>
        </w:numPr>
        <w:ind w:firstLineChars="0"/>
        <w:rPr>
          <w:rFonts w:ascii="Times New Roman" w:hAnsi="Times New Roman" w:cs="Times New Roman"/>
        </w:rPr>
      </w:pPr>
      <w:r w:rsidRPr="00347512">
        <w:rPr>
          <w:rFonts w:ascii="Times New Roman" w:hAnsi="Times New Roman" w:cs="Times New Roman"/>
        </w:rPr>
        <w:t>High score menu</w:t>
      </w:r>
    </w:p>
    <w:p w14:paraId="49F1B30B" w14:textId="3C98FF54" w:rsidR="004325E1" w:rsidRPr="00347512" w:rsidRDefault="009B3B80" w:rsidP="00362651">
      <w:pPr>
        <w:pStyle w:val="Heading3"/>
        <w:rPr>
          <w:rFonts w:ascii="Times New Roman" w:hAnsi="Times New Roman" w:cs="Times New Roman"/>
        </w:rPr>
      </w:pPr>
      <w:bookmarkStart w:id="184" w:name="_Toc133362428"/>
      <w:bookmarkStart w:id="185" w:name="_Toc133431154"/>
      <w:r w:rsidRPr="00347512">
        <w:rPr>
          <w:rFonts w:ascii="Times New Roman" w:hAnsi="Times New Roman" w:cs="Times New Roman"/>
        </w:rPr>
        <w:t>9</w:t>
      </w:r>
      <w:r w:rsidR="004325E1" w:rsidRPr="00347512">
        <w:rPr>
          <w:rFonts w:ascii="Times New Roman" w:hAnsi="Times New Roman" w:cs="Times New Roman"/>
        </w:rPr>
        <w:t>.1.6 Prototype 6 – April, 2022</w:t>
      </w:r>
      <w:bookmarkEnd w:id="184"/>
      <w:bookmarkEnd w:id="185"/>
    </w:p>
    <w:p w14:paraId="3F2B2F6B" w14:textId="2CDC8246" w:rsidR="00340B50" w:rsidRPr="00347512" w:rsidRDefault="00340B50" w:rsidP="00340B50">
      <w:pPr>
        <w:pStyle w:val="ListParagraph"/>
        <w:numPr>
          <w:ilvl w:val="0"/>
          <w:numId w:val="22"/>
        </w:numPr>
        <w:ind w:firstLineChars="0"/>
        <w:rPr>
          <w:rFonts w:ascii="Times New Roman" w:hAnsi="Times New Roman" w:cs="Times New Roman"/>
        </w:rPr>
      </w:pPr>
      <w:r w:rsidRPr="00347512">
        <w:rPr>
          <w:rFonts w:ascii="Times New Roman" w:hAnsi="Times New Roman" w:cs="Times New Roman"/>
        </w:rPr>
        <w:t>Numerical value balance</w:t>
      </w:r>
    </w:p>
    <w:p w14:paraId="76C7006C" w14:textId="6916FE16" w:rsidR="00340B50" w:rsidRPr="00347512" w:rsidRDefault="00340B50" w:rsidP="00340B50">
      <w:pPr>
        <w:pStyle w:val="ListParagraph"/>
        <w:numPr>
          <w:ilvl w:val="0"/>
          <w:numId w:val="22"/>
        </w:numPr>
        <w:ind w:firstLineChars="0"/>
        <w:rPr>
          <w:rFonts w:ascii="Times New Roman" w:hAnsi="Times New Roman" w:cs="Times New Roman"/>
        </w:rPr>
      </w:pPr>
      <w:r w:rsidRPr="00347512">
        <w:rPr>
          <w:rFonts w:ascii="Times New Roman" w:hAnsi="Times New Roman" w:cs="Times New Roman"/>
        </w:rPr>
        <w:t>More interesting weapons</w:t>
      </w:r>
    </w:p>
    <w:p w14:paraId="13E3D5CE" w14:textId="647B71CD" w:rsidR="00340B50" w:rsidRPr="00347512" w:rsidRDefault="00340B50" w:rsidP="00340B50">
      <w:pPr>
        <w:pStyle w:val="ListParagraph"/>
        <w:numPr>
          <w:ilvl w:val="0"/>
          <w:numId w:val="22"/>
        </w:numPr>
        <w:ind w:firstLineChars="0"/>
        <w:rPr>
          <w:rFonts w:ascii="Times New Roman" w:hAnsi="Times New Roman" w:cs="Times New Roman"/>
        </w:rPr>
      </w:pPr>
      <w:r w:rsidRPr="00347512">
        <w:rPr>
          <w:rFonts w:ascii="Times New Roman" w:hAnsi="Times New Roman" w:cs="Times New Roman"/>
        </w:rPr>
        <w:t>Improving game art assets</w:t>
      </w:r>
    </w:p>
    <w:p w14:paraId="6EC9A681" w14:textId="076592CF" w:rsidR="00340B50" w:rsidRPr="00347512" w:rsidRDefault="00340B50" w:rsidP="00340B50">
      <w:pPr>
        <w:pStyle w:val="ListParagraph"/>
        <w:numPr>
          <w:ilvl w:val="0"/>
          <w:numId w:val="22"/>
        </w:numPr>
        <w:ind w:firstLineChars="0"/>
        <w:rPr>
          <w:rFonts w:ascii="Times New Roman" w:hAnsi="Times New Roman" w:cs="Times New Roman"/>
        </w:rPr>
      </w:pPr>
      <w:r w:rsidRPr="00347512">
        <w:rPr>
          <w:rFonts w:ascii="Times New Roman" w:hAnsi="Times New Roman" w:cs="Times New Roman"/>
        </w:rPr>
        <w:t>Test and fix bugs</w:t>
      </w:r>
    </w:p>
    <w:p w14:paraId="0A3373BA" w14:textId="03165ED7" w:rsidR="00207073" w:rsidRPr="00347512" w:rsidRDefault="009B3B80" w:rsidP="00362651">
      <w:pPr>
        <w:pStyle w:val="Heading2"/>
        <w:rPr>
          <w:rFonts w:ascii="Times New Roman" w:hAnsi="Times New Roman" w:cs="Times New Roman"/>
        </w:rPr>
      </w:pPr>
      <w:bookmarkStart w:id="186" w:name="_Toc133362429"/>
      <w:bookmarkStart w:id="187" w:name="_Toc133431155"/>
      <w:r w:rsidRPr="00347512">
        <w:rPr>
          <w:rFonts w:ascii="Times New Roman" w:hAnsi="Times New Roman" w:cs="Times New Roman"/>
        </w:rPr>
        <w:t>9</w:t>
      </w:r>
      <w:r w:rsidR="00207073" w:rsidRPr="00347512">
        <w:rPr>
          <w:rFonts w:ascii="Times New Roman" w:hAnsi="Times New Roman" w:cs="Times New Roman"/>
        </w:rPr>
        <w:t>.2 Version Control</w:t>
      </w:r>
      <w:bookmarkEnd w:id="186"/>
      <w:bookmarkEnd w:id="187"/>
    </w:p>
    <w:p w14:paraId="54414CAA" w14:textId="13C07CB1" w:rsidR="0060234F" w:rsidRPr="00347512" w:rsidRDefault="0060234F" w:rsidP="007124F0">
      <w:pPr>
        <w:rPr>
          <w:rFonts w:ascii="Times New Roman" w:hAnsi="Times New Roman" w:cs="Times New Roman"/>
        </w:rPr>
      </w:pPr>
      <w:r w:rsidRPr="00347512">
        <w:rPr>
          <w:rFonts w:ascii="Times New Roman" w:hAnsi="Times New Roman" w:cs="Times New Roman"/>
        </w:rPr>
        <w:t xml:space="preserve">The link to GitHub repository: </w:t>
      </w:r>
      <w:hyperlink r:id="rId21" w:history="1">
        <w:r w:rsidRPr="00347512">
          <w:rPr>
            <w:rStyle w:val="Hyperlink"/>
            <w:rFonts w:ascii="Times New Roman" w:hAnsi="Times New Roman" w:cs="Times New Roman"/>
          </w:rPr>
          <w:t>GitHub - luoyangyuli2001/InfiniteDungeoner</w:t>
        </w:r>
      </w:hyperlink>
    </w:p>
    <w:p w14:paraId="36D34895" w14:textId="65019F20" w:rsidR="00207073" w:rsidRPr="00347512" w:rsidRDefault="009B3B80" w:rsidP="00362651">
      <w:pPr>
        <w:pStyle w:val="Heading2"/>
        <w:rPr>
          <w:rFonts w:ascii="Times New Roman" w:hAnsi="Times New Roman" w:cs="Times New Roman"/>
        </w:rPr>
      </w:pPr>
      <w:bookmarkStart w:id="188" w:name="_Toc133362430"/>
      <w:bookmarkStart w:id="189" w:name="_Toc133431156"/>
      <w:r w:rsidRPr="00347512">
        <w:rPr>
          <w:rFonts w:ascii="Times New Roman" w:hAnsi="Times New Roman" w:cs="Times New Roman"/>
        </w:rPr>
        <w:lastRenderedPageBreak/>
        <w:t>9</w:t>
      </w:r>
      <w:r w:rsidR="00207073" w:rsidRPr="00347512">
        <w:rPr>
          <w:rFonts w:ascii="Times New Roman" w:hAnsi="Times New Roman" w:cs="Times New Roman"/>
        </w:rPr>
        <w:t>.3 Test</w:t>
      </w:r>
      <w:bookmarkEnd w:id="188"/>
      <w:bookmarkEnd w:id="189"/>
      <w:r w:rsidR="004325E1" w:rsidRPr="00347512">
        <w:rPr>
          <w:rFonts w:ascii="Times New Roman" w:hAnsi="Times New Roman" w:cs="Times New Roman"/>
        </w:rPr>
        <w:t xml:space="preserve"> </w:t>
      </w:r>
    </w:p>
    <w:p w14:paraId="020B9DC6" w14:textId="35D46392" w:rsidR="00E93335" w:rsidRPr="00347512" w:rsidRDefault="009B3B80" w:rsidP="00E93335">
      <w:pPr>
        <w:pStyle w:val="Heading3"/>
        <w:rPr>
          <w:rFonts w:ascii="Times New Roman" w:hAnsi="Times New Roman" w:cs="Times New Roman"/>
        </w:rPr>
      </w:pPr>
      <w:bookmarkStart w:id="190" w:name="_Toc133362431"/>
      <w:bookmarkStart w:id="191" w:name="_Toc133431157"/>
      <w:r w:rsidRPr="00347512">
        <w:rPr>
          <w:rFonts w:ascii="Times New Roman" w:hAnsi="Times New Roman" w:cs="Times New Roman"/>
        </w:rPr>
        <w:t>9</w:t>
      </w:r>
      <w:r w:rsidR="00E93335" w:rsidRPr="00347512">
        <w:rPr>
          <w:rFonts w:ascii="Times New Roman" w:hAnsi="Times New Roman" w:cs="Times New Roman"/>
        </w:rPr>
        <w:t>.3.1 Test Schedule</w:t>
      </w:r>
      <w:bookmarkEnd w:id="190"/>
      <w:bookmarkEnd w:id="191"/>
    </w:p>
    <w:p w14:paraId="408F01A6" w14:textId="49CA9988" w:rsidR="00264715" w:rsidRPr="00347512" w:rsidRDefault="00264715" w:rsidP="00264715">
      <w:pPr>
        <w:rPr>
          <w:rFonts w:ascii="Times New Roman" w:hAnsi="Times New Roman" w:cs="Times New Roman"/>
        </w:rPr>
      </w:pPr>
      <w:r w:rsidRPr="00347512">
        <w:rPr>
          <w:rFonts w:ascii="Times New Roman" w:hAnsi="Times New Roman" w:cs="Times New Roman"/>
        </w:rPr>
        <w:t>I will use my laptop to test my game. If possible, I will upload my game to the unity community, some players may come to play my game, and they may find some bugs in the game. At the same time, I will also share the game with my friends, let them help me test the game.</w:t>
      </w:r>
    </w:p>
    <w:p w14:paraId="687FB60D" w14:textId="0A35ADF3" w:rsidR="00A1614F" w:rsidRPr="00347512" w:rsidRDefault="009B3B80" w:rsidP="00A1614F">
      <w:pPr>
        <w:pStyle w:val="Heading3"/>
        <w:rPr>
          <w:rFonts w:ascii="Times New Roman" w:hAnsi="Times New Roman" w:cs="Times New Roman"/>
        </w:rPr>
      </w:pPr>
      <w:bookmarkStart w:id="192" w:name="_Toc133362432"/>
      <w:bookmarkStart w:id="193" w:name="_Toc133431158"/>
      <w:r w:rsidRPr="00347512">
        <w:rPr>
          <w:rFonts w:ascii="Times New Roman" w:hAnsi="Times New Roman" w:cs="Times New Roman"/>
        </w:rPr>
        <w:t>9</w:t>
      </w:r>
      <w:r w:rsidR="00E93335" w:rsidRPr="00347512">
        <w:rPr>
          <w:rFonts w:ascii="Times New Roman" w:hAnsi="Times New Roman" w:cs="Times New Roman"/>
        </w:rPr>
        <w:t>.3.2 Bug Log</w:t>
      </w:r>
      <w:bookmarkEnd w:id="192"/>
      <w:bookmarkEnd w:id="193"/>
    </w:p>
    <w:p w14:paraId="67A7B0CE" w14:textId="486A1B3D" w:rsidR="00E93335" w:rsidRPr="00347512" w:rsidRDefault="00E93335" w:rsidP="00E93335">
      <w:pPr>
        <w:rPr>
          <w:rFonts w:ascii="Times New Roman" w:hAnsi="Times New Roman" w:cs="Times New Roman"/>
        </w:rPr>
      </w:pPr>
      <w:r w:rsidRPr="00347512">
        <w:rPr>
          <w:rFonts w:ascii="Times New Roman" w:hAnsi="Times New Roman" w:cs="Times New Roman"/>
          <w:b/>
          <w:bCs/>
        </w:rPr>
        <w:t>Enemy spawn error</w:t>
      </w:r>
      <w:r w:rsidR="00A1614F" w:rsidRPr="00347512">
        <w:rPr>
          <w:rFonts w:ascii="Times New Roman" w:hAnsi="Times New Roman" w:cs="Times New Roman"/>
          <w:b/>
          <w:bCs/>
        </w:rPr>
        <w:t>:</w:t>
      </w:r>
      <w:r w:rsidRPr="00347512">
        <w:rPr>
          <w:rFonts w:ascii="Times New Roman" w:hAnsi="Times New Roman" w:cs="Times New Roman"/>
        </w:rPr>
        <w:t xml:space="preserve"> In some room templates, tables blocked enemy spawn points, which caused enemies to get stuck in unintended places and crashed the game. (Fixed, Adjusted the position of the table to avoid overlapping with the enemy's spawn point</w:t>
      </w:r>
      <w:r w:rsidR="00A1614F" w:rsidRPr="00347512">
        <w:rPr>
          <w:rFonts w:ascii="Times New Roman" w:hAnsi="Times New Roman" w:cs="Times New Roman"/>
        </w:rPr>
        <w:t>.</w:t>
      </w:r>
      <w:r w:rsidRPr="00347512">
        <w:rPr>
          <w:rFonts w:ascii="Times New Roman" w:hAnsi="Times New Roman" w:cs="Times New Roman"/>
        </w:rPr>
        <w:t>)</w:t>
      </w:r>
    </w:p>
    <w:p w14:paraId="02536EB6" w14:textId="77777777" w:rsidR="008A5C50" w:rsidRPr="00347512" w:rsidRDefault="008A5C50" w:rsidP="00E93335">
      <w:pPr>
        <w:rPr>
          <w:rFonts w:ascii="Times New Roman" w:hAnsi="Times New Roman" w:cs="Times New Roman"/>
        </w:rPr>
      </w:pPr>
    </w:p>
    <w:p w14:paraId="6F47D561" w14:textId="5C2848C6" w:rsidR="00A1614F" w:rsidRPr="00347512" w:rsidRDefault="00A1614F" w:rsidP="00E93335">
      <w:pPr>
        <w:rPr>
          <w:rFonts w:ascii="Times New Roman" w:hAnsi="Times New Roman" w:cs="Times New Roman"/>
        </w:rPr>
      </w:pPr>
      <w:r w:rsidRPr="00347512">
        <w:rPr>
          <w:rFonts w:ascii="Times New Roman" w:hAnsi="Times New Roman" w:cs="Times New Roman"/>
          <w:b/>
          <w:bCs/>
        </w:rPr>
        <w:t xml:space="preserve">Players can fire bullets outside the map: </w:t>
      </w:r>
      <w:r w:rsidRPr="00347512">
        <w:rPr>
          <w:rFonts w:ascii="Times New Roman" w:hAnsi="Times New Roman" w:cs="Times New Roman"/>
        </w:rPr>
        <w:t>If the player holds a weapon that is too long, in some rooms, the weapon can be extended to the outside of the map to fire. (Fixed, added collision detection to the weapons. Weapons now have entities instead of textures, but this will cause the interaction distance with the chests to be too long when holding a large size weapon, requiring the player to open the chest in a specific pose.)</w:t>
      </w:r>
    </w:p>
    <w:p w14:paraId="3EB66823" w14:textId="3E1991E6" w:rsidR="00331C77" w:rsidRPr="00347512" w:rsidRDefault="00331C77" w:rsidP="00E93335">
      <w:pPr>
        <w:rPr>
          <w:rFonts w:ascii="Times New Roman" w:hAnsi="Times New Roman" w:cs="Times New Roman"/>
          <w:b/>
          <w:bCs/>
        </w:rPr>
      </w:pPr>
      <w:r w:rsidRPr="00347512">
        <w:rPr>
          <w:rFonts w:ascii="Times New Roman" w:hAnsi="Times New Roman" w:cs="Times New Roman"/>
          <w:b/>
          <w:bCs/>
        </w:rPr>
        <w:t xml:space="preserve">Too much ammo supplies: </w:t>
      </w:r>
      <w:r w:rsidR="008452ED" w:rsidRPr="00347512">
        <w:rPr>
          <w:rFonts w:ascii="Times New Roman" w:hAnsi="Times New Roman" w:cs="Times New Roman"/>
        </w:rPr>
        <w:t xml:space="preserve"> Chests generate too much ammo supplies. Upon inspection, it was found that the program recognized the weapon with infinite ammo as a lack of ammo, and thus triggered the dynamic difficulty compensation mechanism. (Fixed, when checking the player's ammo status, it now skips the judgment for weapons with infinite ammo.)</w:t>
      </w:r>
    </w:p>
    <w:p w14:paraId="1EB4EB3D" w14:textId="77777777" w:rsidR="00331C77" w:rsidRPr="00347512" w:rsidRDefault="00331C77" w:rsidP="00E93335">
      <w:pPr>
        <w:rPr>
          <w:rFonts w:ascii="Times New Roman" w:hAnsi="Times New Roman" w:cs="Times New Roman"/>
        </w:rPr>
      </w:pPr>
    </w:p>
    <w:p w14:paraId="01FC9933" w14:textId="0A3A3847" w:rsidR="0094130A" w:rsidRPr="00347512" w:rsidRDefault="0094130A" w:rsidP="00E93335">
      <w:pPr>
        <w:rPr>
          <w:rFonts w:ascii="Times New Roman" w:hAnsi="Times New Roman" w:cs="Times New Roman"/>
          <w:b/>
          <w:bCs/>
        </w:rPr>
      </w:pPr>
      <w:r w:rsidRPr="00347512">
        <w:rPr>
          <w:rFonts w:ascii="Times New Roman" w:hAnsi="Times New Roman" w:cs="Times New Roman"/>
          <w:b/>
          <w:bCs/>
        </w:rPr>
        <w:t xml:space="preserve">Wrong map generation: </w:t>
      </w:r>
      <w:r w:rsidRPr="00347512">
        <w:rPr>
          <w:rFonts w:ascii="Times New Roman" w:hAnsi="Times New Roman" w:cs="Times New Roman"/>
        </w:rPr>
        <w:t xml:space="preserve">In the third level, there is a wrong map generation around a treasure chest room. After investigation, it was found that the bug was caused by the second map logic model, and the cause of the bug has not been found yet. But after redoing the logical model of the map, the bug has been fixed. </w:t>
      </w:r>
      <w:r w:rsidRPr="00347512">
        <w:rPr>
          <w:rFonts w:ascii="Times New Roman" w:hAnsi="Times New Roman" w:cs="Times New Roman"/>
          <w:b/>
          <w:bCs/>
        </w:rPr>
        <w:t>(</w:t>
      </w:r>
      <w:r w:rsidRPr="00347512">
        <w:rPr>
          <w:rFonts w:ascii="Times New Roman" w:hAnsi="Times New Roman" w:cs="Times New Roman"/>
        </w:rPr>
        <w:t>The bug was discovered by user 1.</w:t>
      </w:r>
      <w:r w:rsidRPr="00347512">
        <w:rPr>
          <w:rFonts w:ascii="Times New Roman" w:hAnsi="Times New Roman" w:cs="Times New Roman"/>
          <w:b/>
          <w:bCs/>
        </w:rPr>
        <w:t>)</w:t>
      </w:r>
    </w:p>
    <w:p w14:paraId="1B6C71B9" w14:textId="77777777" w:rsidR="0094130A" w:rsidRPr="00347512" w:rsidRDefault="0094130A" w:rsidP="0094130A">
      <w:pPr>
        <w:keepNext/>
        <w:jc w:val="center"/>
        <w:rPr>
          <w:rFonts w:ascii="Times New Roman" w:hAnsi="Times New Roman" w:cs="Times New Roman"/>
        </w:rPr>
      </w:pPr>
      <w:r w:rsidRPr="00347512">
        <w:rPr>
          <w:rFonts w:ascii="Times New Roman" w:hAnsi="Times New Roman" w:cs="Times New Roman"/>
          <w:noProof/>
        </w:rPr>
        <w:drawing>
          <wp:inline distT="0" distB="0" distL="0" distR="0" wp14:anchorId="3A9B08FF" wp14:editId="28A63A58">
            <wp:extent cx="3830400" cy="215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30400" cy="2156400"/>
                    </a:xfrm>
                    <a:prstGeom prst="rect">
                      <a:avLst/>
                    </a:prstGeom>
                    <a:noFill/>
                    <a:ln>
                      <a:noFill/>
                    </a:ln>
                  </pic:spPr>
                </pic:pic>
              </a:graphicData>
            </a:graphic>
          </wp:inline>
        </w:drawing>
      </w:r>
    </w:p>
    <w:p w14:paraId="3752CC95" w14:textId="74F64780" w:rsidR="0094130A" w:rsidRPr="00347512" w:rsidRDefault="0094130A" w:rsidP="0094130A">
      <w:pPr>
        <w:pStyle w:val="Caption"/>
        <w:jc w:val="center"/>
        <w:rPr>
          <w:rFonts w:ascii="Times New Roman" w:hAnsi="Times New Roman" w:cs="Times New Roman"/>
        </w:rPr>
      </w:pPr>
      <w:bookmarkStart w:id="194" w:name="_Toc133330121"/>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Pr="00347512">
        <w:rPr>
          <w:rFonts w:ascii="Times New Roman" w:hAnsi="Times New Roman" w:cs="Times New Roman"/>
          <w:noProof/>
        </w:rPr>
        <w:t>13</w:t>
      </w:r>
      <w:r w:rsidRPr="00347512">
        <w:rPr>
          <w:rFonts w:ascii="Times New Roman" w:hAnsi="Times New Roman" w:cs="Times New Roman"/>
        </w:rPr>
        <w:fldChar w:fldCharType="end"/>
      </w:r>
      <w:r w:rsidRPr="00347512">
        <w:rPr>
          <w:rFonts w:ascii="Times New Roman" w:hAnsi="Times New Roman" w:cs="Times New Roman"/>
        </w:rPr>
        <w:t xml:space="preserve"> Chest room with bug</w:t>
      </w:r>
      <w:bookmarkEnd w:id="194"/>
    </w:p>
    <w:p w14:paraId="3AF73D34" w14:textId="77777777" w:rsidR="0094130A" w:rsidRPr="00347512" w:rsidRDefault="0094130A" w:rsidP="0094130A">
      <w:pPr>
        <w:keepNext/>
        <w:jc w:val="center"/>
        <w:rPr>
          <w:rFonts w:ascii="Times New Roman" w:hAnsi="Times New Roman" w:cs="Times New Roman"/>
        </w:rPr>
      </w:pPr>
      <w:r w:rsidRPr="00347512">
        <w:rPr>
          <w:rFonts w:ascii="Times New Roman" w:hAnsi="Times New Roman" w:cs="Times New Roman"/>
          <w:noProof/>
        </w:rPr>
        <w:lastRenderedPageBreak/>
        <w:drawing>
          <wp:inline distT="0" distB="0" distL="0" distR="0" wp14:anchorId="11630108" wp14:editId="4303915C">
            <wp:extent cx="38412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inline>
        </w:drawing>
      </w:r>
    </w:p>
    <w:p w14:paraId="7093CB50" w14:textId="402FED45" w:rsidR="0094130A" w:rsidRPr="00347512" w:rsidRDefault="0094130A" w:rsidP="0094130A">
      <w:pPr>
        <w:pStyle w:val="Caption"/>
        <w:jc w:val="center"/>
        <w:rPr>
          <w:rFonts w:ascii="Times New Roman" w:hAnsi="Times New Roman" w:cs="Times New Roman"/>
        </w:rPr>
      </w:pPr>
      <w:bookmarkStart w:id="195" w:name="_Toc133330122"/>
      <w:r w:rsidRPr="00347512">
        <w:rPr>
          <w:rFonts w:ascii="Times New Roman" w:hAnsi="Times New Roman" w:cs="Times New Roman"/>
        </w:rPr>
        <w:t xml:space="preserve">Figure </w:t>
      </w:r>
      <w:r w:rsidRPr="00347512">
        <w:rPr>
          <w:rFonts w:ascii="Times New Roman" w:hAnsi="Times New Roman" w:cs="Times New Roman"/>
        </w:rPr>
        <w:fldChar w:fldCharType="begin"/>
      </w:r>
      <w:r w:rsidRPr="00347512">
        <w:rPr>
          <w:rFonts w:ascii="Times New Roman" w:hAnsi="Times New Roman" w:cs="Times New Roman"/>
        </w:rPr>
        <w:instrText xml:space="preserve"> SEQ Figure \* ARABIC </w:instrText>
      </w:r>
      <w:r w:rsidRPr="00347512">
        <w:rPr>
          <w:rFonts w:ascii="Times New Roman" w:hAnsi="Times New Roman" w:cs="Times New Roman"/>
        </w:rPr>
        <w:fldChar w:fldCharType="separate"/>
      </w:r>
      <w:r w:rsidRPr="00347512">
        <w:rPr>
          <w:rFonts w:ascii="Times New Roman" w:hAnsi="Times New Roman" w:cs="Times New Roman"/>
          <w:noProof/>
        </w:rPr>
        <w:t>14</w:t>
      </w:r>
      <w:r w:rsidRPr="00347512">
        <w:rPr>
          <w:rFonts w:ascii="Times New Roman" w:hAnsi="Times New Roman" w:cs="Times New Roman"/>
        </w:rPr>
        <w:fldChar w:fldCharType="end"/>
      </w:r>
      <w:r w:rsidRPr="00347512">
        <w:rPr>
          <w:rFonts w:ascii="Times New Roman" w:hAnsi="Times New Roman" w:cs="Times New Roman"/>
        </w:rPr>
        <w:t xml:space="preserve"> Chaotic corridor around chest room</w:t>
      </w:r>
      <w:bookmarkEnd w:id="195"/>
    </w:p>
    <w:p w14:paraId="29AA4F6E" w14:textId="6283CAE0" w:rsidR="00875AD6" w:rsidRPr="00347512" w:rsidRDefault="00875AD6" w:rsidP="00875AD6">
      <w:pPr>
        <w:pStyle w:val="Heading3"/>
        <w:rPr>
          <w:rFonts w:ascii="Times New Roman" w:hAnsi="Times New Roman" w:cs="Times New Roman"/>
        </w:rPr>
      </w:pPr>
      <w:bookmarkStart w:id="196" w:name="_Toc133362433"/>
      <w:bookmarkStart w:id="197" w:name="_Toc133431159"/>
      <w:r w:rsidRPr="00347512">
        <w:rPr>
          <w:rFonts w:ascii="Times New Roman" w:hAnsi="Times New Roman" w:cs="Times New Roman"/>
        </w:rPr>
        <w:t>9.3.3 Tests and Users Feedback</w:t>
      </w:r>
      <w:bookmarkEnd w:id="196"/>
      <w:bookmarkEnd w:id="197"/>
    </w:p>
    <w:p w14:paraId="04F1C6BD" w14:textId="633BCC19" w:rsidR="001F20B7" w:rsidRPr="00347512" w:rsidRDefault="001F20B7" w:rsidP="001F20B7">
      <w:pPr>
        <w:rPr>
          <w:rFonts w:ascii="Times New Roman" w:hAnsi="Times New Roman" w:cs="Times New Roman"/>
        </w:rPr>
      </w:pPr>
      <w:r w:rsidRPr="00347512">
        <w:rPr>
          <w:rFonts w:ascii="Times New Roman" w:hAnsi="Times New Roman" w:cs="Times New Roman"/>
        </w:rPr>
        <w:t>I shared my game link with my friends, they will play and experience the whole game process, and try to help me find bugs in the game, and comment on the game itself.</w:t>
      </w:r>
    </w:p>
    <w:p w14:paraId="23873C8B" w14:textId="67A775DD" w:rsidR="00540E40" w:rsidRPr="00347512" w:rsidRDefault="00540E40" w:rsidP="00540E40">
      <w:pPr>
        <w:pStyle w:val="Heading4"/>
        <w:rPr>
          <w:rFonts w:ascii="Times New Roman" w:hAnsi="Times New Roman" w:cs="Times New Roman"/>
        </w:rPr>
      </w:pPr>
      <w:r w:rsidRPr="00347512">
        <w:rPr>
          <w:rFonts w:ascii="Times New Roman" w:hAnsi="Times New Roman" w:cs="Times New Roman"/>
        </w:rPr>
        <w:t>9.3.3.1 User 1 Test Result and Feedback</w:t>
      </w:r>
    </w:p>
    <w:p w14:paraId="153DE4B9" w14:textId="7943265C" w:rsidR="0094130A" w:rsidRPr="00347512" w:rsidRDefault="0009608F" w:rsidP="0094130A">
      <w:pPr>
        <w:rPr>
          <w:rFonts w:ascii="Times New Roman" w:hAnsi="Times New Roman" w:cs="Times New Roman"/>
        </w:rPr>
      </w:pPr>
      <w:r w:rsidRPr="00347512">
        <w:rPr>
          <w:rFonts w:ascii="Times New Roman" w:hAnsi="Times New Roman" w:cs="Times New Roman"/>
          <w:b/>
          <w:bCs/>
        </w:rPr>
        <w:t>Test result:</w:t>
      </w:r>
      <w:r w:rsidRPr="00347512">
        <w:rPr>
          <w:rFonts w:ascii="Times New Roman" w:hAnsi="Times New Roman" w:cs="Times New Roman"/>
        </w:rPr>
        <w:t xml:space="preserve"> The third level found a wrongly generated room.</w:t>
      </w:r>
    </w:p>
    <w:p w14:paraId="0CE1F077" w14:textId="77777777" w:rsidR="0009608F" w:rsidRPr="00347512" w:rsidRDefault="0009608F" w:rsidP="0094130A">
      <w:pPr>
        <w:rPr>
          <w:rFonts w:ascii="Times New Roman" w:hAnsi="Times New Roman" w:cs="Times New Roman"/>
        </w:rPr>
      </w:pPr>
    </w:p>
    <w:p w14:paraId="33939186" w14:textId="23163488" w:rsidR="0009608F" w:rsidRPr="00347512" w:rsidRDefault="0009608F" w:rsidP="0094130A">
      <w:pPr>
        <w:rPr>
          <w:rFonts w:ascii="Times New Roman" w:hAnsi="Times New Roman" w:cs="Times New Roman"/>
        </w:rPr>
      </w:pPr>
      <w:r w:rsidRPr="00347512">
        <w:rPr>
          <w:rFonts w:ascii="Times New Roman" w:hAnsi="Times New Roman" w:cs="Times New Roman"/>
          <w:b/>
          <w:bCs/>
        </w:rPr>
        <w:t>Feedback:</w:t>
      </w:r>
      <w:r w:rsidRPr="00347512">
        <w:rPr>
          <w:rFonts w:ascii="Times New Roman" w:hAnsi="Times New Roman" w:cs="Times New Roman"/>
        </w:rPr>
        <w:t xml:space="preserve"> The game has a high degree of completion, but there is still a big gap with the same type of games currently on the market. These are areas where I feel the game needs improvement:</w:t>
      </w:r>
    </w:p>
    <w:p w14:paraId="1F116457" w14:textId="4F1EC5A2" w:rsidR="0009608F" w:rsidRPr="00347512" w:rsidRDefault="00B75951" w:rsidP="00B75951">
      <w:pPr>
        <w:pStyle w:val="ListParagraph"/>
        <w:numPr>
          <w:ilvl w:val="0"/>
          <w:numId w:val="31"/>
        </w:numPr>
        <w:ind w:firstLineChars="0"/>
        <w:rPr>
          <w:rFonts w:ascii="Times New Roman" w:hAnsi="Times New Roman" w:cs="Times New Roman"/>
        </w:rPr>
      </w:pPr>
      <w:r w:rsidRPr="00347512">
        <w:rPr>
          <w:rFonts w:ascii="Times New Roman" w:hAnsi="Times New Roman" w:cs="Times New Roman"/>
        </w:rPr>
        <w:t>The guidance of the game is weak, although the instructions clearly explain the various operations in the game and the problems that need attention. But considering that the vast majority of players ignore instructions when playing games, not adding enough guidance to the game will be an easy point to get a bad review.</w:t>
      </w:r>
    </w:p>
    <w:p w14:paraId="4AA4B47E" w14:textId="5A92238E" w:rsidR="00B75951" w:rsidRPr="00347512" w:rsidRDefault="00B75951" w:rsidP="00B75951">
      <w:pPr>
        <w:pStyle w:val="ListParagraph"/>
        <w:numPr>
          <w:ilvl w:val="0"/>
          <w:numId w:val="31"/>
        </w:numPr>
        <w:ind w:firstLineChars="0"/>
        <w:rPr>
          <w:rFonts w:ascii="Times New Roman" w:hAnsi="Times New Roman" w:cs="Times New Roman"/>
        </w:rPr>
      </w:pPr>
      <w:r w:rsidRPr="00347512">
        <w:rPr>
          <w:rFonts w:ascii="Times New Roman" w:hAnsi="Times New Roman" w:cs="Times New Roman"/>
        </w:rPr>
        <w:t>The function of overturning the table to avoid bullets is very unfriendly for</w:t>
      </w:r>
      <w:r w:rsidR="00292B3E" w:rsidRPr="00347512">
        <w:rPr>
          <w:rFonts w:ascii="Times New Roman" w:hAnsi="Times New Roman" w:cs="Times New Roman"/>
        </w:rPr>
        <w:t xml:space="preserve"> new players</w:t>
      </w:r>
      <w:r w:rsidRPr="00347512">
        <w:rPr>
          <w:rFonts w:ascii="Times New Roman" w:hAnsi="Times New Roman" w:cs="Times New Roman"/>
        </w:rPr>
        <w:t>. Interacting with the table requires a certain level of proficiency</w:t>
      </w:r>
    </w:p>
    <w:p w14:paraId="102967E3" w14:textId="4B2A6A4B" w:rsidR="00B75951" w:rsidRPr="00347512" w:rsidRDefault="00B75951" w:rsidP="00B75951">
      <w:pPr>
        <w:pStyle w:val="ListParagraph"/>
        <w:numPr>
          <w:ilvl w:val="0"/>
          <w:numId w:val="31"/>
        </w:numPr>
        <w:ind w:firstLineChars="0"/>
        <w:rPr>
          <w:rFonts w:ascii="Times New Roman" w:hAnsi="Times New Roman" w:cs="Times New Roman"/>
        </w:rPr>
      </w:pPr>
      <w:r w:rsidRPr="00347512">
        <w:rPr>
          <w:rFonts w:ascii="Times New Roman" w:hAnsi="Times New Roman" w:cs="Times New Roman"/>
        </w:rPr>
        <w:t>Weapons have collision detection which feels odd and tends to get stuck in tight places when using weapons with larger models.</w:t>
      </w:r>
    </w:p>
    <w:p w14:paraId="72BDF329" w14:textId="77777777" w:rsidR="00B75951" w:rsidRPr="00347512" w:rsidRDefault="00B75951" w:rsidP="008452ED">
      <w:pPr>
        <w:rPr>
          <w:rFonts w:ascii="Times New Roman" w:hAnsi="Times New Roman" w:cs="Times New Roman"/>
        </w:rPr>
      </w:pPr>
    </w:p>
    <w:p w14:paraId="62AAB4D4" w14:textId="77777777" w:rsidR="008452ED" w:rsidRPr="00347512" w:rsidRDefault="008452ED" w:rsidP="008452ED">
      <w:pPr>
        <w:rPr>
          <w:rFonts w:ascii="Times New Roman" w:hAnsi="Times New Roman" w:cs="Times New Roman"/>
        </w:rPr>
      </w:pPr>
      <w:r w:rsidRPr="00347512">
        <w:rPr>
          <w:rFonts w:ascii="Times New Roman" w:hAnsi="Times New Roman" w:cs="Times New Roman"/>
        </w:rPr>
        <w:t>The game also has some highlights:</w:t>
      </w:r>
    </w:p>
    <w:p w14:paraId="49E822C6" w14:textId="7ABFFB4F" w:rsidR="008452ED" w:rsidRPr="00347512" w:rsidRDefault="008452ED" w:rsidP="008452ED">
      <w:pPr>
        <w:pStyle w:val="ListParagraph"/>
        <w:numPr>
          <w:ilvl w:val="0"/>
          <w:numId w:val="32"/>
        </w:numPr>
        <w:ind w:firstLineChars="0"/>
        <w:rPr>
          <w:rFonts w:ascii="Times New Roman" w:hAnsi="Times New Roman" w:cs="Times New Roman"/>
        </w:rPr>
      </w:pPr>
      <w:r w:rsidRPr="00347512">
        <w:rPr>
          <w:rFonts w:ascii="Times New Roman" w:hAnsi="Times New Roman" w:cs="Times New Roman"/>
        </w:rPr>
        <w:t>There are many types of firearms and they are all very cool, and the sound effects are in place.</w:t>
      </w:r>
    </w:p>
    <w:p w14:paraId="52F272B5" w14:textId="5B9B30DF" w:rsidR="008452ED" w:rsidRPr="00347512" w:rsidRDefault="008452ED" w:rsidP="008452ED">
      <w:pPr>
        <w:pStyle w:val="ListParagraph"/>
        <w:numPr>
          <w:ilvl w:val="0"/>
          <w:numId w:val="32"/>
        </w:numPr>
        <w:ind w:firstLineChars="0"/>
        <w:rPr>
          <w:rFonts w:ascii="Times New Roman" w:hAnsi="Times New Roman" w:cs="Times New Roman"/>
        </w:rPr>
      </w:pPr>
      <w:r w:rsidRPr="00347512">
        <w:rPr>
          <w:rFonts w:ascii="Times New Roman" w:hAnsi="Times New Roman" w:cs="Times New Roman"/>
        </w:rPr>
        <w:t>The design of the teleporting is very good, eliminating the tedious process of running through many rooms.</w:t>
      </w:r>
    </w:p>
    <w:p w14:paraId="18BC414B" w14:textId="43E6582C" w:rsidR="00540E40" w:rsidRPr="00347512" w:rsidRDefault="00540E40" w:rsidP="00540E40">
      <w:pPr>
        <w:pStyle w:val="Heading4"/>
        <w:rPr>
          <w:rFonts w:ascii="Times New Roman" w:hAnsi="Times New Roman" w:cs="Times New Roman"/>
        </w:rPr>
      </w:pPr>
      <w:r w:rsidRPr="00347512">
        <w:rPr>
          <w:rFonts w:ascii="Times New Roman" w:hAnsi="Times New Roman" w:cs="Times New Roman"/>
        </w:rPr>
        <w:t>9.3.3.2 User 2 Test Result and Feedback</w:t>
      </w:r>
    </w:p>
    <w:p w14:paraId="1D2CDDE4" w14:textId="08ED9C30" w:rsidR="0009608F" w:rsidRPr="00347512" w:rsidRDefault="0009608F" w:rsidP="0009608F">
      <w:pPr>
        <w:rPr>
          <w:rFonts w:ascii="Times New Roman" w:hAnsi="Times New Roman" w:cs="Times New Roman"/>
        </w:rPr>
      </w:pPr>
      <w:r w:rsidRPr="00347512">
        <w:rPr>
          <w:rFonts w:ascii="Times New Roman" w:hAnsi="Times New Roman" w:cs="Times New Roman"/>
          <w:b/>
          <w:bCs/>
        </w:rPr>
        <w:t>Test result:</w:t>
      </w:r>
      <w:r w:rsidRPr="00347512">
        <w:rPr>
          <w:rFonts w:ascii="Times New Roman" w:hAnsi="Times New Roman" w:cs="Times New Roman"/>
        </w:rPr>
        <w:t xml:space="preserve"> No bugs</w:t>
      </w:r>
    </w:p>
    <w:p w14:paraId="0D70E8FA" w14:textId="77777777" w:rsidR="006D21F3" w:rsidRPr="00347512" w:rsidRDefault="006D21F3" w:rsidP="0009608F">
      <w:pPr>
        <w:rPr>
          <w:rFonts w:ascii="Times New Roman" w:hAnsi="Times New Roman" w:cs="Times New Roman"/>
        </w:rPr>
      </w:pPr>
    </w:p>
    <w:p w14:paraId="3689631D" w14:textId="45F38D06" w:rsidR="006D21F3" w:rsidRPr="00347512" w:rsidRDefault="006D21F3" w:rsidP="0009608F">
      <w:pPr>
        <w:rPr>
          <w:rFonts w:ascii="Times New Roman" w:hAnsi="Times New Roman" w:cs="Times New Roman"/>
        </w:rPr>
      </w:pPr>
      <w:r w:rsidRPr="00347512">
        <w:rPr>
          <w:rFonts w:ascii="Times New Roman" w:hAnsi="Times New Roman" w:cs="Times New Roman"/>
        </w:rPr>
        <w:t>Feedback: The invulnerability time generated by enemies is too long, which makes the battle not very refreshing. The guidance after clearing the Boss room is not very good. I didn’t notice how to enter the next level when I played for the first time. The weapon is too long and gets stuck in the corridor, but it's kind of fun.</w:t>
      </w:r>
    </w:p>
    <w:p w14:paraId="767D0C8C" w14:textId="61C17B92" w:rsidR="00540E40" w:rsidRPr="00347512" w:rsidRDefault="00540E40" w:rsidP="00540E40">
      <w:pPr>
        <w:pStyle w:val="Heading4"/>
        <w:rPr>
          <w:rFonts w:ascii="Times New Roman" w:hAnsi="Times New Roman" w:cs="Times New Roman"/>
        </w:rPr>
      </w:pPr>
      <w:r w:rsidRPr="00347512">
        <w:rPr>
          <w:rFonts w:ascii="Times New Roman" w:hAnsi="Times New Roman" w:cs="Times New Roman"/>
        </w:rPr>
        <w:t>9.3.3.3 User 3 Test Result and Feedback</w:t>
      </w:r>
    </w:p>
    <w:p w14:paraId="4FB67DEB" w14:textId="524EF026" w:rsidR="0009608F" w:rsidRPr="00347512" w:rsidRDefault="0009608F" w:rsidP="0009608F">
      <w:pPr>
        <w:rPr>
          <w:rFonts w:ascii="Times New Roman" w:hAnsi="Times New Roman" w:cs="Times New Roman"/>
        </w:rPr>
      </w:pPr>
      <w:r w:rsidRPr="00347512">
        <w:rPr>
          <w:rFonts w:ascii="Times New Roman" w:hAnsi="Times New Roman" w:cs="Times New Roman"/>
          <w:b/>
          <w:bCs/>
        </w:rPr>
        <w:t>Test result:</w:t>
      </w:r>
      <w:r w:rsidRPr="00347512">
        <w:rPr>
          <w:rFonts w:ascii="Times New Roman" w:hAnsi="Times New Roman" w:cs="Times New Roman"/>
        </w:rPr>
        <w:t xml:space="preserve"> No bugs</w:t>
      </w:r>
    </w:p>
    <w:p w14:paraId="5C053B08" w14:textId="77777777" w:rsidR="0009608F" w:rsidRPr="00347512" w:rsidRDefault="0009608F" w:rsidP="0009608F">
      <w:pPr>
        <w:rPr>
          <w:rFonts w:ascii="Times New Roman" w:hAnsi="Times New Roman" w:cs="Times New Roman"/>
        </w:rPr>
      </w:pPr>
    </w:p>
    <w:p w14:paraId="68889EDB" w14:textId="323729A1" w:rsidR="006D21F3" w:rsidRPr="00347512" w:rsidRDefault="006D21F3" w:rsidP="0009608F">
      <w:pPr>
        <w:rPr>
          <w:rFonts w:ascii="Times New Roman" w:hAnsi="Times New Roman" w:cs="Times New Roman"/>
        </w:rPr>
      </w:pPr>
      <w:r w:rsidRPr="00347512">
        <w:rPr>
          <w:rFonts w:ascii="Times New Roman" w:hAnsi="Times New Roman" w:cs="Times New Roman"/>
        </w:rPr>
        <w:t>Feedback: The game is highly completed, especially when there is only one developer and time is limited. Cheating characters is a very good setting. The light effects and music in the game are very good</w:t>
      </w:r>
    </w:p>
    <w:p w14:paraId="7DA42CF1" w14:textId="7CF844B5" w:rsidR="00540E40" w:rsidRPr="00347512" w:rsidRDefault="00540E40" w:rsidP="00540E40">
      <w:pPr>
        <w:pStyle w:val="Heading4"/>
        <w:rPr>
          <w:rFonts w:ascii="Times New Roman" w:hAnsi="Times New Roman" w:cs="Times New Roman"/>
        </w:rPr>
      </w:pPr>
      <w:r w:rsidRPr="00347512">
        <w:rPr>
          <w:rFonts w:ascii="Times New Roman" w:hAnsi="Times New Roman" w:cs="Times New Roman"/>
        </w:rPr>
        <w:t>9.3.3.4 User 4 Test Result and Feedback</w:t>
      </w:r>
    </w:p>
    <w:p w14:paraId="477CF436" w14:textId="1F998716" w:rsidR="0009608F" w:rsidRPr="00347512" w:rsidRDefault="0009608F" w:rsidP="0009608F">
      <w:pPr>
        <w:rPr>
          <w:rFonts w:ascii="Times New Roman" w:hAnsi="Times New Roman" w:cs="Times New Roman"/>
        </w:rPr>
      </w:pPr>
      <w:r w:rsidRPr="00347512">
        <w:rPr>
          <w:rFonts w:ascii="Times New Roman" w:hAnsi="Times New Roman" w:cs="Times New Roman"/>
          <w:b/>
          <w:bCs/>
        </w:rPr>
        <w:t>Test result:</w:t>
      </w:r>
      <w:r w:rsidRPr="00347512">
        <w:rPr>
          <w:rFonts w:ascii="Times New Roman" w:hAnsi="Times New Roman" w:cs="Times New Roman"/>
        </w:rPr>
        <w:t xml:space="preserve"> No bugs</w:t>
      </w:r>
    </w:p>
    <w:p w14:paraId="31F2B7AB" w14:textId="77777777" w:rsidR="0009608F" w:rsidRPr="00347512" w:rsidRDefault="0009608F" w:rsidP="0009608F">
      <w:pPr>
        <w:rPr>
          <w:rFonts w:ascii="Times New Roman" w:hAnsi="Times New Roman" w:cs="Times New Roman"/>
        </w:rPr>
      </w:pPr>
    </w:p>
    <w:p w14:paraId="0A108084" w14:textId="172ABC60" w:rsidR="00E552D1" w:rsidRPr="00347512" w:rsidRDefault="00E552D1" w:rsidP="0009608F">
      <w:pPr>
        <w:rPr>
          <w:rFonts w:ascii="Times New Roman" w:hAnsi="Times New Roman" w:cs="Times New Roman"/>
        </w:rPr>
      </w:pPr>
      <w:r w:rsidRPr="00347512">
        <w:rPr>
          <w:rFonts w:ascii="Times New Roman" w:hAnsi="Times New Roman" w:cs="Times New Roman"/>
        </w:rPr>
        <w:t xml:space="preserve">Feedback: </w:t>
      </w:r>
      <w:r w:rsidR="009138E9" w:rsidRPr="00347512">
        <w:rPr>
          <w:rFonts w:ascii="Times New Roman" w:hAnsi="Times New Roman" w:cs="Times New Roman"/>
        </w:rPr>
        <w:t>I encountered a lot of strange problems when I played it for the first time, but after reading the instructions, there were no problems at all. This game contains all the content it should have, the only shortcoming is that there is no sound effect for killing monsters, and it lacks the sense of attack. It is enough for one person to do this. When it comes to cheating characters, the exhilaration of not having to reload ammo is unparalleled.</w:t>
      </w:r>
    </w:p>
    <w:p w14:paraId="588337F1" w14:textId="46A8B260" w:rsidR="009B3B80" w:rsidRPr="00347512" w:rsidRDefault="009B3B80" w:rsidP="00DF4329">
      <w:pPr>
        <w:pStyle w:val="Heading1"/>
        <w:rPr>
          <w:rFonts w:ascii="Times New Roman" w:hAnsi="Times New Roman" w:cs="Times New Roman"/>
        </w:rPr>
      </w:pPr>
      <w:bookmarkStart w:id="198" w:name="_Toc133362434"/>
      <w:bookmarkStart w:id="199" w:name="_Toc133431160"/>
      <w:r w:rsidRPr="00347512">
        <w:rPr>
          <w:rFonts w:ascii="Times New Roman" w:hAnsi="Times New Roman" w:cs="Times New Roman"/>
        </w:rPr>
        <w:t>10 Reflection</w:t>
      </w:r>
      <w:bookmarkEnd w:id="198"/>
      <w:bookmarkEnd w:id="199"/>
    </w:p>
    <w:p w14:paraId="340F0621" w14:textId="64DF9347" w:rsidR="00875AD6" w:rsidRPr="00347512" w:rsidRDefault="005444DA" w:rsidP="005444DA">
      <w:pPr>
        <w:pStyle w:val="Heading2"/>
        <w:rPr>
          <w:rFonts w:ascii="Times New Roman" w:hAnsi="Times New Roman" w:cs="Times New Roman"/>
        </w:rPr>
      </w:pPr>
      <w:bookmarkStart w:id="200" w:name="_Toc133362435"/>
      <w:bookmarkStart w:id="201" w:name="_Toc133431161"/>
      <w:r w:rsidRPr="00347512">
        <w:rPr>
          <w:rFonts w:ascii="Times New Roman" w:hAnsi="Times New Roman" w:cs="Times New Roman"/>
        </w:rPr>
        <w:t xml:space="preserve">10.1 </w:t>
      </w:r>
      <w:r w:rsidR="00875AD6" w:rsidRPr="00347512">
        <w:rPr>
          <w:rFonts w:ascii="Times New Roman" w:hAnsi="Times New Roman" w:cs="Times New Roman"/>
        </w:rPr>
        <w:t>What went right and what went wrong</w:t>
      </w:r>
      <w:bookmarkEnd w:id="200"/>
      <w:bookmarkEnd w:id="201"/>
    </w:p>
    <w:p w14:paraId="37EE073C" w14:textId="77777777" w:rsidR="00822F6C" w:rsidRPr="00347512" w:rsidRDefault="00822F6C" w:rsidP="00822F6C">
      <w:pPr>
        <w:rPr>
          <w:rFonts w:ascii="Times New Roman" w:hAnsi="Times New Roman" w:cs="Times New Roman"/>
        </w:rPr>
      </w:pPr>
      <w:r w:rsidRPr="00347512">
        <w:rPr>
          <w:rFonts w:ascii="Times New Roman" w:hAnsi="Times New Roman" w:cs="Times New Roman"/>
        </w:rPr>
        <w:t>If I were asked to describe the most correct thing I did during the entire development process of my Final Year Project, I would say that it was setting my project as a game. Although I had previously attempted to create some simple games during my university studies and submitted them as assignments for some courses, and had achieved high scores, dedicating nearly half a year of time and energy to the development of a larger game posed a challenge for me and required me to learn a lot of new knowledge that the simple games I made before could not match.</w:t>
      </w:r>
    </w:p>
    <w:p w14:paraId="41985287" w14:textId="77777777" w:rsidR="00822F6C" w:rsidRPr="00347512" w:rsidRDefault="00822F6C" w:rsidP="00822F6C">
      <w:pPr>
        <w:rPr>
          <w:rFonts w:ascii="Times New Roman" w:hAnsi="Times New Roman" w:cs="Times New Roman"/>
        </w:rPr>
      </w:pPr>
    </w:p>
    <w:p w14:paraId="0BA2D4B2" w14:textId="77777777" w:rsidR="00822F6C" w:rsidRPr="00347512" w:rsidRDefault="00822F6C" w:rsidP="00822F6C">
      <w:pPr>
        <w:rPr>
          <w:rFonts w:ascii="Times New Roman" w:hAnsi="Times New Roman" w:cs="Times New Roman"/>
        </w:rPr>
      </w:pPr>
      <w:r w:rsidRPr="00347512">
        <w:rPr>
          <w:rFonts w:ascii="Times New Roman" w:hAnsi="Times New Roman" w:cs="Times New Roman"/>
        </w:rPr>
        <w:t xml:space="preserve">Before this, I always looked at every game I played from a player's perspective or as a video game enthusiast, and although I studied computer-related courses, I sometimes speculated about the logic behind the games. However, when I truly put myself in the position of a game developer, I realized that there were many things in games that were not as simple as I had imagined. After completing my Final Year Project, when I looked back at the games I had played before, I finally </w:t>
      </w:r>
      <w:r w:rsidRPr="00347512">
        <w:rPr>
          <w:rFonts w:ascii="Times New Roman" w:hAnsi="Times New Roman" w:cs="Times New Roman"/>
        </w:rPr>
        <w:lastRenderedPageBreak/>
        <w:t>understood the hard work that game developers put into even the most insignificant details of a game, such as creating materials and models for small items in a scene, just like they would do for larger components.</w:t>
      </w:r>
    </w:p>
    <w:p w14:paraId="00C6675E" w14:textId="77777777" w:rsidR="00822F6C" w:rsidRPr="00347512" w:rsidRDefault="00822F6C" w:rsidP="00822F6C">
      <w:pPr>
        <w:rPr>
          <w:rFonts w:ascii="Times New Roman" w:hAnsi="Times New Roman" w:cs="Times New Roman"/>
        </w:rPr>
      </w:pPr>
    </w:p>
    <w:p w14:paraId="23D54A63" w14:textId="56782530" w:rsidR="00822F6C" w:rsidRPr="00347512" w:rsidRDefault="00822F6C" w:rsidP="00822F6C">
      <w:pPr>
        <w:rPr>
          <w:rFonts w:ascii="Times New Roman" w:hAnsi="Times New Roman" w:cs="Times New Roman"/>
        </w:rPr>
      </w:pPr>
      <w:r w:rsidRPr="00347512">
        <w:rPr>
          <w:rFonts w:ascii="Times New Roman" w:hAnsi="Times New Roman" w:cs="Times New Roman"/>
        </w:rPr>
        <w:t xml:space="preserve">During the development process, I referred to many game development tutorials, but encountering problems was inevitable. However, the majority of the problems were solved, and some of them were easily solved through components provided by the Unity engine. For the remaining issues, I was able to find preliminary solutions through Stack Overflow or by consulting with </w:t>
      </w:r>
      <w:proofErr w:type="spellStart"/>
      <w:r w:rsidRPr="00347512">
        <w:rPr>
          <w:rFonts w:ascii="Times New Roman" w:hAnsi="Times New Roman" w:cs="Times New Roman"/>
        </w:rPr>
        <w:t>ChatGPT</w:t>
      </w:r>
      <w:proofErr w:type="spellEnd"/>
      <w:r w:rsidRPr="00347512">
        <w:rPr>
          <w:rFonts w:ascii="Times New Roman" w:hAnsi="Times New Roman" w:cs="Times New Roman"/>
        </w:rPr>
        <w:t>.</w:t>
      </w:r>
    </w:p>
    <w:p w14:paraId="20F0F9C3" w14:textId="7021F2A4" w:rsidR="00875AD6" w:rsidRPr="00347512" w:rsidRDefault="005444DA" w:rsidP="005444DA">
      <w:pPr>
        <w:pStyle w:val="Heading2"/>
        <w:rPr>
          <w:rFonts w:ascii="Times New Roman" w:hAnsi="Times New Roman" w:cs="Times New Roman"/>
        </w:rPr>
      </w:pPr>
      <w:bookmarkStart w:id="202" w:name="_Toc133362436"/>
      <w:bookmarkStart w:id="203" w:name="_Toc133431162"/>
      <w:r w:rsidRPr="00347512">
        <w:rPr>
          <w:rFonts w:ascii="Times New Roman" w:hAnsi="Times New Roman" w:cs="Times New Roman"/>
        </w:rPr>
        <w:t xml:space="preserve">10.2 </w:t>
      </w:r>
      <w:r w:rsidR="00875AD6" w:rsidRPr="00347512">
        <w:rPr>
          <w:rFonts w:ascii="Times New Roman" w:hAnsi="Times New Roman" w:cs="Times New Roman"/>
        </w:rPr>
        <w:t>What I learned from the process</w:t>
      </w:r>
      <w:bookmarkEnd w:id="202"/>
      <w:bookmarkEnd w:id="203"/>
    </w:p>
    <w:p w14:paraId="29007299" w14:textId="77777777" w:rsidR="008A5C50" w:rsidRPr="00347512" w:rsidRDefault="008A5C50" w:rsidP="008A5C50">
      <w:pPr>
        <w:rPr>
          <w:rFonts w:ascii="Times New Roman" w:hAnsi="Times New Roman" w:cs="Times New Roman"/>
        </w:rPr>
      </w:pPr>
      <w:r w:rsidRPr="00347512">
        <w:rPr>
          <w:rFonts w:ascii="Times New Roman" w:hAnsi="Times New Roman" w:cs="Times New Roman"/>
        </w:rPr>
        <w:t xml:space="preserve">During the entire development process, I learned a lot. Firstly, Unity engine, as a famous game engine, provides many convenient components such as the Light component for making light sources, the </w:t>
      </w:r>
      <w:proofErr w:type="spellStart"/>
      <w:r w:rsidRPr="00347512">
        <w:rPr>
          <w:rFonts w:ascii="Times New Roman" w:hAnsi="Times New Roman" w:cs="Times New Roman"/>
        </w:rPr>
        <w:t>Rigidbody</w:t>
      </w:r>
      <w:proofErr w:type="spellEnd"/>
      <w:r w:rsidRPr="00347512">
        <w:rPr>
          <w:rFonts w:ascii="Times New Roman" w:hAnsi="Times New Roman" w:cs="Times New Roman"/>
        </w:rPr>
        <w:t xml:space="preserve"> component for physical calculations, the Collider component for collision detection, and the Particle Effect component for making special effects. Learning how to use these components allowed me to further understand the implementation details of various game functionalities.</w:t>
      </w:r>
    </w:p>
    <w:p w14:paraId="11391840" w14:textId="77777777" w:rsidR="008A5C50" w:rsidRPr="00347512" w:rsidRDefault="008A5C50" w:rsidP="008A5C50">
      <w:pPr>
        <w:rPr>
          <w:rFonts w:ascii="Times New Roman" w:hAnsi="Times New Roman" w:cs="Times New Roman"/>
        </w:rPr>
      </w:pPr>
    </w:p>
    <w:p w14:paraId="5663F95C" w14:textId="77777777" w:rsidR="008A5C50" w:rsidRPr="00347512" w:rsidRDefault="008A5C50" w:rsidP="008A5C50">
      <w:pPr>
        <w:rPr>
          <w:rFonts w:ascii="Times New Roman" w:hAnsi="Times New Roman" w:cs="Times New Roman"/>
        </w:rPr>
      </w:pPr>
      <w:r w:rsidRPr="00347512">
        <w:rPr>
          <w:rFonts w:ascii="Times New Roman" w:hAnsi="Times New Roman" w:cs="Times New Roman"/>
        </w:rPr>
        <w:t>In addition to that, developing a relatively large game independently also allowed me to experience the difficulties of managing a large-scale project. I was able to practice the theoretical knowledge frequently mentioned in software engineering courses, such as keeping the code loosely coupled, scalable, and readable. These are all important factors for maintaining a high-quality codebase and a successful project.</w:t>
      </w:r>
    </w:p>
    <w:p w14:paraId="54621B68" w14:textId="77777777" w:rsidR="008A5C50" w:rsidRPr="00347512" w:rsidRDefault="008A5C50" w:rsidP="008A5C50">
      <w:pPr>
        <w:rPr>
          <w:rFonts w:ascii="Times New Roman" w:hAnsi="Times New Roman" w:cs="Times New Roman"/>
        </w:rPr>
      </w:pPr>
    </w:p>
    <w:p w14:paraId="52C24E94" w14:textId="77777777" w:rsidR="008A5C50" w:rsidRPr="00347512" w:rsidRDefault="008A5C50" w:rsidP="008A5C50">
      <w:pPr>
        <w:rPr>
          <w:rFonts w:ascii="Times New Roman" w:hAnsi="Times New Roman" w:cs="Times New Roman"/>
        </w:rPr>
      </w:pPr>
      <w:r w:rsidRPr="00347512">
        <w:rPr>
          <w:rFonts w:ascii="Times New Roman" w:hAnsi="Times New Roman" w:cs="Times New Roman"/>
        </w:rPr>
        <w:t>Moreover, the project also taught me about the importance of teamwork and communication. While I was the sole developer of the project, I needed to communicate effectively with my supervisor and peers to receive feedback and suggestions. This helped me to improve my project and also prepared me for working on collaborative projects in the future.</w:t>
      </w:r>
    </w:p>
    <w:p w14:paraId="034D6FE4" w14:textId="77777777" w:rsidR="008A5C50" w:rsidRPr="00347512" w:rsidRDefault="008A5C50" w:rsidP="008A5C50">
      <w:pPr>
        <w:rPr>
          <w:rFonts w:ascii="Times New Roman" w:hAnsi="Times New Roman" w:cs="Times New Roman"/>
        </w:rPr>
      </w:pPr>
    </w:p>
    <w:p w14:paraId="1A8F3B52" w14:textId="4CCA356D" w:rsidR="00822F6C" w:rsidRPr="00347512" w:rsidRDefault="008A5C50" w:rsidP="008A5C50">
      <w:pPr>
        <w:rPr>
          <w:rFonts w:ascii="Times New Roman" w:hAnsi="Times New Roman" w:cs="Times New Roman"/>
        </w:rPr>
      </w:pPr>
      <w:r w:rsidRPr="00347512">
        <w:rPr>
          <w:rFonts w:ascii="Times New Roman" w:hAnsi="Times New Roman" w:cs="Times New Roman"/>
        </w:rPr>
        <w:t>Overall, developing my Final Year Project as a game was a great decision as it allowed me to gain valuable practical knowledge and experiences that will be beneficial for my future career as a game developer or software engineer.</w:t>
      </w:r>
    </w:p>
    <w:p w14:paraId="47A59F53" w14:textId="61667456" w:rsidR="00875AD6" w:rsidRPr="00347512" w:rsidRDefault="005444DA" w:rsidP="005444DA">
      <w:pPr>
        <w:pStyle w:val="Heading2"/>
        <w:rPr>
          <w:rFonts w:ascii="Times New Roman" w:hAnsi="Times New Roman" w:cs="Times New Roman"/>
        </w:rPr>
      </w:pPr>
      <w:bookmarkStart w:id="204" w:name="_Toc133362437"/>
      <w:bookmarkStart w:id="205" w:name="_Toc133431163"/>
      <w:r w:rsidRPr="00347512">
        <w:rPr>
          <w:rFonts w:ascii="Times New Roman" w:hAnsi="Times New Roman" w:cs="Times New Roman"/>
        </w:rPr>
        <w:t xml:space="preserve">10.3 </w:t>
      </w:r>
      <w:r w:rsidR="00875AD6" w:rsidRPr="00347512">
        <w:rPr>
          <w:rFonts w:ascii="Times New Roman" w:hAnsi="Times New Roman" w:cs="Times New Roman"/>
        </w:rPr>
        <w:t>What I would do differently if I had to do it all over again</w:t>
      </w:r>
      <w:bookmarkEnd w:id="204"/>
      <w:bookmarkEnd w:id="205"/>
    </w:p>
    <w:p w14:paraId="1B3202C5" w14:textId="77777777" w:rsidR="008A5C50" w:rsidRPr="00347512" w:rsidRDefault="008A5C50" w:rsidP="008A5C50">
      <w:pPr>
        <w:rPr>
          <w:rFonts w:ascii="Times New Roman" w:hAnsi="Times New Roman" w:cs="Times New Roman"/>
        </w:rPr>
      </w:pPr>
      <w:r w:rsidRPr="00347512">
        <w:rPr>
          <w:rFonts w:ascii="Times New Roman" w:hAnsi="Times New Roman" w:cs="Times New Roman"/>
        </w:rPr>
        <w:t xml:space="preserve">If I had to start over again and had enough time, I would devote a lot of effort to creating game assets. Throughout the development process, I have been constrained by the lack of game assets. At the beginning, I tried to introduce a rich storyline, like the game "The Binding of Isaac," which has both satisfying gameplay and storyline. However, I soon realized that games that can create excellent storylines not only have well-crafted storylines, but also rich game assets to support the characterization of the storyline, just like a book and its movie adaptation. Nowadays, games have </w:t>
      </w:r>
      <w:r w:rsidRPr="00347512">
        <w:rPr>
          <w:rFonts w:ascii="Times New Roman" w:hAnsi="Times New Roman" w:cs="Times New Roman"/>
        </w:rPr>
        <w:lastRenderedPageBreak/>
        <w:t>surpassed technical limitations, and there are countless games with excellent graphic design. Without sufficient and appropriate game assets, even with an excellent script, most players today are not interested.</w:t>
      </w:r>
    </w:p>
    <w:p w14:paraId="68A0F9EF" w14:textId="77777777" w:rsidR="008A5C50" w:rsidRPr="00347512" w:rsidRDefault="008A5C50" w:rsidP="008A5C50">
      <w:pPr>
        <w:rPr>
          <w:rFonts w:ascii="Times New Roman" w:hAnsi="Times New Roman" w:cs="Times New Roman"/>
        </w:rPr>
      </w:pPr>
    </w:p>
    <w:p w14:paraId="5303AAB1" w14:textId="6CEF14A5" w:rsidR="0016179E" w:rsidRPr="00347512" w:rsidRDefault="008A5C50" w:rsidP="008A5C50">
      <w:pPr>
        <w:rPr>
          <w:rFonts w:ascii="Times New Roman" w:hAnsi="Times New Roman" w:cs="Times New Roman"/>
          <w:b/>
          <w:bCs/>
        </w:rPr>
      </w:pPr>
      <w:r w:rsidRPr="00347512">
        <w:rPr>
          <w:rFonts w:ascii="Times New Roman" w:hAnsi="Times New Roman" w:cs="Times New Roman"/>
        </w:rPr>
        <w:t>With sufficient game assets, perhaps I can implement a twist-filled storyline like the “Ender's Game” mentioned in the initial design plan. At the same time, I can also add more features to the game, such as introducing puzzle elements. If I had enough time to create quality game assets, I would be able to build a more engaging and immersive game experience.</w:t>
      </w:r>
      <w:r w:rsidRPr="00347512">
        <w:rPr>
          <w:rFonts w:ascii="Times New Roman" w:hAnsi="Times New Roman" w:cs="Times New Roman"/>
          <w:b/>
          <w:bCs/>
        </w:rPr>
        <w:t xml:space="preserve"> </w:t>
      </w:r>
    </w:p>
    <w:p w14:paraId="39E80F33" w14:textId="328A03B3" w:rsidR="00875AD6" w:rsidRPr="00347512" w:rsidRDefault="005444DA" w:rsidP="005444DA">
      <w:pPr>
        <w:pStyle w:val="Heading2"/>
        <w:rPr>
          <w:rFonts w:ascii="Times New Roman" w:hAnsi="Times New Roman" w:cs="Times New Roman"/>
        </w:rPr>
      </w:pPr>
      <w:bookmarkStart w:id="206" w:name="_Toc133362438"/>
      <w:bookmarkStart w:id="207" w:name="_Toc133431164"/>
      <w:r w:rsidRPr="00347512">
        <w:rPr>
          <w:rFonts w:ascii="Times New Roman" w:hAnsi="Times New Roman" w:cs="Times New Roman"/>
        </w:rPr>
        <w:t xml:space="preserve">10.4 </w:t>
      </w:r>
      <w:r w:rsidR="00875AD6" w:rsidRPr="00347512">
        <w:rPr>
          <w:rFonts w:ascii="Times New Roman" w:hAnsi="Times New Roman" w:cs="Times New Roman"/>
        </w:rPr>
        <w:t>What I would do if I had more time to develop this project further</w:t>
      </w:r>
      <w:bookmarkEnd w:id="206"/>
      <w:bookmarkEnd w:id="207"/>
    </w:p>
    <w:p w14:paraId="2B82E48E" w14:textId="77777777" w:rsidR="008A5C50" w:rsidRPr="00347512" w:rsidRDefault="008A5C50" w:rsidP="008A5C50">
      <w:pPr>
        <w:rPr>
          <w:rFonts w:ascii="Times New Roman" w:hAnsi="Times New Roman" w:cs="Times New Roman"/>
        </w:rPr>
      </w:pPr>
      <w:r w:rsidRPr="00347512">
        <w:rPr>
          <w:rFonts w:ascii="Times New Roman" w:hAnsi="Times New Roman" w:cs="Times New Roman"/>
        </w:rPr>
        <w:t>If I had more time to develop this game, the first thing I would do is to expand its content by adding more monsters, levels, and weapons. A good rogue-like game should have a vast amount of game content to support its high level of randomness. Besides expanding the game content, I believe further enhancing the game's graphics and visual elements could be a good idea.</w:t>
      </w:r>
    </w:p>
    <w:p w14:paraId="5786D368" w14:textId="77777777" w:rsidR="008A5C50" w:rsidRPr="00347512" w:rsidRDefault="008A5C50" w:rsidP="008A5C50">
      <w:pPr>
        <w:rPr>
          <w:rFonts w:ascii="Times New Roman" w:hAnsi="Times New Roman" w:cs="Times New Roman"/>
        </w:rPr>
      </w:pPr>
    </w:p>
    <w:p w14:paraId="0B0711E5" w14:textId="3D23962A" w:rsidR="000A691B" w:rsidRPr="00347512" w:rsidRDefault="008A5C50" w:rsidP="008A5C50">
      <w:pPr>
        <w:rPr>
          <w:rFonts w:ascii="Times New Roman" w:hAnsi="Times New Roman" w:cs="Times New Roman"/>
        </w:rPr>
      </w:pPr>
      <w:r w:rsidRPr="00347512">
        <w:rPr>
          <w:rFonts w:ascii="Times New Roman" w:hAnsi="Times New Roman" w:cs="Times New Roman"/>
        </w:rPr>
        <w:t>However, these additions would only be incremental improvements to the existing game. If possible, I would still like to reconsider the entire game design, as I mentioned in the previous section.</w:t>
      </w:r>
    </w:p>
    <w:p w14:paraId="4BDC3C07" w14:textId="73BCB88D" w:rsidR="00875AD6" w:rsidRPr="00347512" w:rsidRDefault="005444DA" w:rsidP="005444DA">
      <w:pPr>
        <w:pStyle w:val="Heading2"/>
        <w:rPr>
          <w:rFonts w:ascii="Times New Roman" w:hAnsi="Times New Roman" w:cs="Times New Roman"/>
        </w:rPr>
      </w:pPr>
      <w:bookmarkStart w:id="208" w:name="_Toc133362439"/>
      <w:bookmarkStart w:id="209" w:name="_Toc133431165"/>
      <w:r w:rsidRPr="00347512">
        <w:rPr>
          <w:rFonts w:ascii="Times New Roman" w:hAnsi="Times New Roman" w:cs="Times New Roman"/>
        </w:rPr>
        <w:t xml:space="preserve">10.5 </w:t>
      </w:r>
      <w:r w:rsidR="00875AD6" w:rsidRPr="00347512">
        <w:rPr>
          <w:rFonts w:ascii="Times New Roman" w:hAnsi="Times New Roman" w:cs="Times New Roman"/>
        </w:rPr>
        <w:t>What were the most challenging features to implement</w:t>
      </w:r>
      <w:bookmarkEnd w:id="208"/>
      <w:bookmarkEnd w:id="209"/>
    </w:p>
    <w:p w14:paraId="1695561F" w14:textId="6D744A0D" w:rsidR="008A5C50" w:rsidRPr="00347512" w:rsidRDefault="008A5C50" w:rsidP="008A5C50">
      <w:pPr>
        <w:rPr>
          <w:rFonts w:ascii="Times New Roman" w:hAnsi="Times New Roman" w:cs="Times New Roman"/>
        </w:rPr>
      </w:pPr>
      <w:r w:rsidRPr="00347512">
        <w:rPr>
          <w:rFonts w:ascii="Times New Roman" w:hAnsi="Times New Roman" w:cs="Times New Roman"/>
        </w:rPr>
        <w:t xml:space="preserve">The most challenging feature to implement, in my opinion, was the enemy AI movement in the game. First, I attempted to implement the A* pathfinding algorithm, which took me a lot of time since I had not previously delved deep into various algorithms. I spent many days learning how to apply the A* pathfinding algorithm in the game. Then, when I tried to combine the implemented A* pathfinding algorithm with my game code, I encountered more problems, such as how to dynamically update the path used for enemy movement when there are movable obstacles in the game that can be moved by the player. In addition to this, the initial AI controlling enemy movement consumed a lot of CPU time, especially when the player was far from the enemy, and there were many enemies on the screen, which caused noticeable game lag. Therefore, I spent a lot of time researching how to optimize the algorithm. Although the final optimization </w:t>
      </w:r>
      <w:proofErr w:type="gramStart"/>
      <w:r w:rsidRPr="00347512">
        <w:rPr>
          <w:rFonts w:ascii="Times New Roman" w:hAnsi="Times New Roman" w:cs="Times New Roman"/>
        </w:rPr>
        <w:t>measure</w:t>
      </w:r>
      <w:proofErr w:type="gramEnd"/>
      <w:r w:rsidRPr="00347512">
        <w:rPr>
          <w:rFonts w:ascii="Times New Roman" w:hAnsi="Times New Roman" w:cs="Times New Roman"/>
        </w:rPr>
        <w:t xml:space="preserve"> I adopted was simple, it was effective - I just added an interval for path building.</w:t>
      </w:r>
    </w:p>
    <w:p w14:paraId="7A15ABF0" w14:textId="77777777" w:rsidR="008A5C50" w:rsidRPr="00347512" w:rsidRDefault="008A5C50" w:rsidP="008A5C50">
      <w:pPr>
        <w:rPr>
          <w:rFonts w:ascii="Times New Roman" w:hAnsi="Times New Roman" w:cs="Times New Roman"/>
        </w:rPr>
      </w:pPr>
    </w:p>
    <w:p w14:paraId="1E042332" w14:textId="55835E8B" w:rsidR="0016179E" w:rsidRPr="00347512" w:rsidRDefault="008A5C50" w:rsidP="008A5C50">
      <w:pPr>
        <w:rPr>
          <w:ins w:id="210" w:author="deirdre o halloran" w:date="2023-04-25T13:56:00Z"/>
          <w:rFonts w:ascii="Times New Roman" w:hAnsi="Times New Roman" w:cs="Times New Roman"/>
        </w:rPr>
      </w:pPr>
      <w:r w:rsidRPr="00347512">
        <w:rPr>
          <w:rFonts w:ascii="Times New Roman" w:hAnsi="Times New Roman" w:cs="Times New Roman"/>
        </w:rPr>
        <w:t>If I had more time, I would have liked to explore other AI algorithms that could further enhance the enemy's movements in the game. There are many potential areas for improvement, such as implementing more complex pathfinding algorithms or developing better methods for handling obstacles. I would also consider ways to optimize the code to ensure that the game runs more smoothly even when there are many enemies on the screen. By improving the enemy AI, I can create a more immersive and challenging gameplay experience for the player, which would enhance the overall quality of the game.</w:t>
      </w:r>
    </w:p>
    <w:p w14:paraId="564E7E68" w14:textId="721C01DA" w:rsidR="00207073" w:rsidRPr="00347512" w:rsidRDefault="00207073" w:rsidP="00DF4329">
      <w:pPr>
        <w:pStyle w:val="Heading1"/>
        <w:rPr>
          <w:ins w:id="211" w:author="deirdre o halloran" w:date="2023-04-25T13:56:00Z"/>
          <w:rFonts w:ascii="Times New Roman" w:hAnsi="Times New Roman" w:cs="Times New Roman"/>
        </w:rPr>
      </w:pPr>
      <w:bookmarkStart w:id="212" w:name="_Toc133362440"/>
      <w:bookmarkStart w:id="213" w:name="_Toc133431166"/>
      <w:r w:rsidRPr="00347512">
        <w:rPr>
          <w:rFonts w:ascii="Times New Roman" w:hAnsi="Times New Roman" w:cs="Times New Roman"/>
        </w:rPr>
        <w:lastRenderedPageBreak/>
        <w:t>1</w:t>
      </w:r>
      <w:r w:rsidR="0044108C" w:rsidRPr="00347512">
        <w:rPr>
          <w:rFonts w:ascii="Times New Roman" w:hAnsi="Times New Roman" w:cs="Times New Roman"/>
        </w:rPr>
        <w:t>1</w:t>
      </w:r>
      <w:r w:rsidRPr="00347512">
        <w:rPr>
          <w:rFonts w:ascii="Times New Roman" w:hAnsi="Times New Roman" w:cs="Times New Roman"/>
        </w:rPr>
        <w:t xml:space="preserve"> Appendices</w:t>
      </w:r>
      <w:bookmarkEnd w:id="212"/>
      <w:bookmarkEnd w:id="213"/>
    </w:p>
    <w:p w14:paraId="52D0F15F" w14:textId="09029D56" w:rsidR="00A82C30" w:rsidRPr="00347512" w:rsidRDefault="00207073" w:rsidP="00362651">
      <w:pPr>
        <w:pStyle w:val="Heading2"/>
        <w:rPr>
          <w:rFonts w:ascii="Times New Roman" w:hAnsi="Times New Roman" w:cs="Times New Roman"/>
        </w:rPr>
      </w:pPr>
      <w:bookmarkStart w:id="214" w:name="_Toc133362441"/>
      <w:bookmarkStart w:id="215" w:name="_Toc133431167"/>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.1 Material Source</w:t>
      </w:r>
      <w:bookmarkEnd w:id="214"/>
      <w:bookmarkEnd w:id="215"/>
    </w:p>
    <w:p w14:paraId="64EFA27A" w14:textId="113CAE8F" w:rsidR="00A82C30" w:rsidRPr="00347512" w:rsidRDefault="00A82C30" w:rsidP="007124F0">
      <w:pPr>
        <w:rPr>
          <w:rFonts w:ascii="Times New Roman" w:hAnsi="Times New Roman" w:cs="Times New Roman"/>
        </w:rPr>
      </w:pPr>
      <w:r w:rsidRPr="00347512">
        <w:rPr>
          <w:rFonts w:ascii="Times New Roman" w:hAnsi="Times New Roman" w:cs="Times New Roman"/>
        </w:rPr>
        <w:t>The materials used in the game come from the following sources</w:t>
      </w:r>
    </w:p>
    <w:p w14:paraId="0A6E7BAF" w14:textId="1A00D8A1" w:rsidR="00A82C30" w:rsidRPr="00347512" w:rsidRDefault="00000000" w:rsidP="00A82C30">
      <w:pPr>
        <w:pStyle w:val="ListParagraph"/>
        <w:numPr>
          <w:ilvl w:val="0"/>
          <w:numId w:val="23"/>
        </w:numPr>
        <w:ind w:firstLineChars="0"/>
        <w:rPr>
          <w:rFonts w:ascii="Times New Roman" w:hAnsi="Times New Roman" w:cs="Times New Roman"/>
        </w:rPr>
      </w:pPr>
      <w:hyperlink r:id="rId24" w:anchor="announcements" w:history="1">
        <w:r w:rsidR="00A82C30" w:rsidRPr="00347512">
          <w:rPr>
            <w:rStyle w:val="Hyperlink"/>
            <w:rFonts w:ascii="Times New Roman" w:hAnsi="Times New Roman" w:cs="Times New Roman"/>
          </w:rPr>
          <w:t>Unity 2D Dungeon Gunner Roguelike Development Course | Udemy</w:t>
        </w:r>
      </w:hyperlink>
    </w:p>
    <w:p w14:paraId="2D835302" w14:textId="6FA2756A" w:rsidR="00A82C30" w:rsidRPr="00347512" w:rsidRDefault="00000000" w:rsidP="00A82C30">
      <w:pPr>
        <w:pStyle w:val="ListParagraph"/>
        <w:numPr>
          <w:ilvl w:val="0"/>
          <w:numId w:val="23"/>
        </w:numPr>
        <w:ind w:firstLineChars="0"/>
        <w:rPr>
          <w:rFonts w:ascii="Times New Roman" w:hAnsi="Times New Roman" w:cs="Times New Roman"/>
        </w:rPr>
      </w:pPr>
      <w:hyperlink r:id="rId25" w:history="1">
        <w:r w:rsidR="00A82C30" w:rsidRPr="00347512">
          <w:rPr>
            <w:rStyle w:val="Hyperlink"/>
            <w:rFonts w:ascii="Times New Roman" w:hAnsi="Times New Roman" w:cs="Times New Roman"/>
          </w:rPr>
          <w:t>PC / Computer - Enter the Gungeon - The Spriters Resource (spriters-resource.com)</w:t>
        </w:r>
      </w:hyperlink>
    </w:p>
    <w:p w14:paraId="467F6210" w14:textId="57320A68" w:rsidR="00A82C30" w:rsidRPr="00347512" w:rsidRDefault="00000000" w:rsidP="00A82C30">
      <w:pPr>
        <w:pStyle w:val="ListParagraph"/>
        <w:numPr>
          <w:ilvl w:val="0"/>
          <w:numId w:val="23"/>
        </w:numPr>
        <w:ind w:firstLineChars="0"/>
        <w:rPr>
          <w:rStyle w:val="Hyperlink"/>
          <w:rFonts w:ascii="Times New Roman" w:hAnsi="Times New Roman" w:cs="Times New Roman"/>
          <w:color w:val="auto"/>
          <w:u w:val="none"/>
        </w:rPr>
      </w:pPr>
      <w:hyperlink r:id="rId26" w:history="1">
        <w:r w:rsidR="00A82C30" w:rsidRPr="00347512">
          <w:rPr>
            <w:rStyle w:val="Hyperlink"/>
            <w:rFonts w:ascii="Times New Roman" w:hAnsi="Times New Roman" w:cs="Times New Roman"/>
          </w:rPr>
          <w:t>Characters | Soul Knight Wiki | Fandom</w:t>
        </w:r>
      </w:hyperlink>
    </w:p>
    <w:p w14:paraId="2F895681" w14:textId="7E197459" w:rsidR="00875AD6" w:rsidRPr="00347512" w:rsidRDefault="00000000" w:rsidP="00A82C30">
      <w:pPr>
        <w:pStyle w:val="ListParagraph"/>
        <w:numPr>
          <w:ilvl w:val="0"/>
          <w:numId w:val="23"/>
        </w:numPr>
        <w:ind w:firstLineChars="0"/>
        <w:rPr>
          <w:rFonts w:ascii="Times New Roman" w:hAnsi="Times New Roman" w:cs="Times New Roman"/>
        </w:rPr>
      </w:pPr>
      <w:hyperlink r:id="rId27" w:history="1">
        <w:r w:rsidR="00875AD6" w:rsidRPr="00347512">
          <w:rPr>
            <w:rStyle w:val="Hyperlink"/>
            <w:rFonts w:ascii="Times New Roman" w:hAnsi="Times New Roman" w:cs="Times New Roman"/>
          </w:rPr>
          <w:t>Nintendo Switch - Enter the Gungeon - The Sounds Resource (sounds-resource.com)</w:t>
        </w:r>
      </w:hyperlink>
    </w:p>
    <w:p w14:paraId="35C613F2" w14:textId="4EB0B9B9" w:rsidR="00A82C30" w:rsidRPr="00347512" w:rsidRDefault="00A82C30" w:rsidP="00A82C30">
      <w:pPr>
        <w:rPr>
          <w:rFonts w:ascii="Times New Roman" w:hAnsi="Times New Roman" w:cs="Times New Roman"/>
        </w:rPr>
      </w:pPr>
      <w:r w:rsidRPr="00347512">
        <w:rPr>
          <w:rFonts w:ascii="Times New Roman" w:hAnsi="Times New Roman" w:cs="Times New Roman"/>
        </w:rPr>
        <w:t>This game is for educational purposes only and not for any commercial use.</w:t>
      </w:r>
    </w:p>
    <w:p w14:paraId="1A64C068" w14:textId="4A268FC5" w:rsidR="00FD1A67" w:rsidRPr="00347512" w:rsidRDefault="00FD1A67" w:rsidP="00FD1A67">
      <w:pPr>
        <w:pStyle w:val="Heading2"/>
        <w:rPr>
          <w:rFonts w:ascii="Times New Roman" w:hAnsi="Times New Roman" w:cs="Times New Roman"/>
        </w:rPr>
      </w:pPr>
      <w:bookmarkStart w:id="216" w:name="_Toc133431168"/>
      <w:r w:rsidRPr="00347512">
        <w:rPr>
          <w:rStyle w:val="Heading2Char"/>
          <w:rFonts w:ascii="Times New Roman" w:hAnsi="Times New Roman" w:cs="Times New Roman"/>
          <w:b/>
          <w:bCs/>
        </w:rPr>
        <w:t>11.2 References</w:t>
      </w:r>
      <w:bookmarkEnd w:id="216"/>
    </w:p>
    <w:bookmarkStart w:id="217" w:name="_Toc133362442" w:displacedByCustomXml="next"/>
    <w:sdt>
      <w:sdtPr>
        <w:rPr>
          <w:rFonts w:ascii="Times New Roman" w:hAnsi="Times New Roman" w:cs="Times New Roman"/>
          <w:lang w:val="en-GB"/>
        </w:rPr>
        <w:id w:val="516119258"/>
        <w:docPartObj>
          <w:docPartGallery w:val="Bibliographies"/>
          <w:docPartUnique/>
        </w:docPartObj>
      </w:sdtPr>
      <w:sdtEndPr>
        <w:rPr>
          <w:lang w:val="en-US"/>
        </w:rPr>
      </w:sdtEndPr>
      <w:sdtContent>
        <w:bookmarkEnd w:id="217" w:displacedByCustomXml="next"/>
        <w:sdt>
          <w:sdtPr>
            <w:rPr>
              <w:rFonts w:ascii="Times New Roman" w:hAnsi="Times New Roman" w:cs="Times New Roman"/>
            </w:rPr>
            <w:id w:val="-573587230"/>
            <w:bibliography/>
          </w:sdtPr>
          <w:sdtContent>
            <w:p w14:paraId="6DFA9E55" w14:textId="4BB60923" w:rsidR="00DE07BC" w:rsidRPr="00347512" w:rsidRDefault="009F357C" w:rsidP="00FD1A67">
              <w:pPr>
                <w:rPr>
                  <w:rFonts w:ascii="Times New Roman" w:hAnsi="Times New Roman" w:cs="Times New Roman"/>
                  <w:noProof/>
                  <w:kern w:val="0"/>
                  <w:sz w:val="24"/>
                  <w:szCs w:val="24"/>
                </w:rPr>
              </w:pPr>
              <w:r w:rsidRPr="00347512">
                <w:rPr>
                  <w:rFonts w:ascii="Times New Roman" w:hAnsi="Times New Roman" w:cs="Times New Roman"/>
                </w:rPr>
                <w:fldChar w:fldCharType="begin"/>
              </w:r>
              <w:r w:rsidRPr="00347512">
                <w:rPr>
                  <w:rFonts w:ascii="Times New Roman" w:hAnsi="Times New Roman" w:cs="Times New Roman"/>
                </w:rPr>
                <w:instrText>BIBLIOGRAPHY</w:instrText>
              </w:r>
              <w:r w:rsidRPr="00347512">
                <w:rPr>
                  <w:rFonts w:ascii="Times New Roman" w:hAnsi="Times New Roman" w:cs="Times New Roman"/>
                </w:rPr>
                <w:fldChar w:fldCharType="separate"/>
              </w:r>
              <w:r w:rsidR="00DE07BC" w:rsidRPr="00347512">
                <w:rPr>
                  <w:rFonts w:ascii="Times New Roman" w:hAnsi="Times New Roman" w:cs="Times New Roman"/>
                  <w:noProof/>
                </w:rPr>
                <w:t xml:space="preserve">Botto. (2022, December 21). </w:t>
              </w:r>
              <w:r w:rsidR="00DE07BC" w:rsidRPr="00347512">
                <w:rPr>
                  <w:rFonts w:ascii="Times New Roman" w:hAnsi="Times New Roman" w:cs="Times New Roman"/>
                  <w:i/>
                  <w:iCs/>
                  <w:noProof/>
                </w:rPr>
                <w:t>The Binding of Isaac (video game) - Wikipedia</w:t>
              </w:r>
              <w:r w:rsidR="00DE07BC" w:rsidRPr="00347512">
                <w:rPr>
                  <w:rFonts w:ascii="Times New Roman" w:hAnsi="Times New Roman" w:cs="Times New Roman"/>
                  <w:noProof/>
                </w:rPr>
                <w:t>. Retrieved from Wikipedia: https://en.wikipedia.org/wiki/The_Binding_of_Isaac_(video_game)</w:t>
              </w:r>
            </w:p>
            <w:p w14:paraId="42990F86" w14:textId="77777777" w:rsidR="00DE07BC" w:rsidRPr="00347512" w:rsidRDefault="00DE07BC" w:rsidP="00DE07BC">
              <w:pPr>
                <w:pStyle w:val="Bibliography"/>
                <w:ind w:left="720" w:hanging="720"/>
                <w:rPr>
                  <w:rFonts w:ascii="Times New Roman" w:hAnsi="Times New Roman" w:cs="Times New Roman"/>
                  <w:noProof/>
                  <w:lang w:val="en-GB"/>
                </w:rPr>
              </w:pPr>
              <w:r w:rsidRPr="00347512">
                <w:rPr>
                  <w:rFonts w:ascii="Times New Roman" w:hAnsi="Times New Roman" w:cs="Times New Roman"/>
                  <w:noProof/>
                  <w:lang w:val="en-GB"/>
                </w:rPr>
                <w:t xml:space="preserve">Guerillero. (2022, October 21). </w:t>
              </w:r>
              <w:r w:rsidRPr="00347512">
                <w:rPr>
                  <w:rFonts w:ascii="Times New Roman" w:hAnsi="Times New Roman" w:cs="Times New Roman"/>
                  <w:i/>
                  <w:iCs/>
                  <w:noProof/>
                  <w:lang w:val="en-GB"/>
                </w:rPr>
                <w:t>Unity (game engine) - Wikipedia</w:t>
              </w:r>
              <w:r w:rsidRPr="00347512">
                <w:rPr>
                  <w:rFonts w:ascii="Times New Roman" w:hAnsi="Times New Roman" w:cs="Times New Roman"/>
                  <w:noProof/>
                  <w:lang w:val="en-GB"/>
                </w:rPr>
                <w:t>. Retrieved from Wikipedia: https://en.wikipedia.org/wiki/Unity_(game_engine)</w:t>
              </w:r>
            </w:p>
            <w:p w14:paraId="04F57035" w14:textId="77777777" w:rsidR="00DE07BC" w:rsidRPr="00347512" w:rsidRDefault="00DE07BC" w:rsidP="00DE07BC">
              <w:pPr>
                <w:pStyle w:val="Bibliography"/>
                <w:ind w:left="720" w:hanging="720"/>
                <w:rPr>
                  <w:rFonts w:ascii="Times New Roman" w:hAnsi="Times New Roman" w:cs="Times New Roman"/>
                  <w:noProof/>
                  <w:lang w:val="en-GB"/>
                </w:rPr>
              </w:pPr>
              <w:r w:rsidRPr="00347512">
                <w:rPr>
                  <w:rFonts w:ascii="Times New Roman" w:hAnsi="Times New Roman" w:cs="Times New Roman"/>
                  <w:noProof/>
                  <w:lang w:val="en-GB"/>
                </w:rPr>
                <w:t xml:space="preserve">MrOllie. (2022, December 29). </w:t>
              </w:r>
              <w:r w:rsidRPr="00347512">
                <w:rPr>
                  <w:rFonts w:ascii="Times New Roman" w:hAnsi="Times New Roman" w:cs="Times New Roman"/>
                  <w:i/>
                  <w:iCs/>
                  <w:noProof/>
                  <w:lang w:val="en-GB"/>
                </w:rPr>
                <w:t>Scrum (software development) - Wikipedia</w:t>
              </w:r>
              <w:r w:rsidRPr="00347512">
                <w:rPr>
                  <w:rFonts w:ascii="Times New Roman" w:hAnsi="Times New Roman" w:cs="Times New Roman"/>
                  <w:noProof/>
                  <w:lang w:val="en-GB"/>
                </w:rPr>
                <w:t>. Retrieved from Wikipedia: https://en.wikipedia.org/wiki/Scrum_(software_development)</w:t>
              </w:r>
            </w:p>
            <w:p w14:paraId="56DE63A4"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Rkieferbaum. (2023, March 28). </w:t>
              </w:r>
              <w:r w:rsidRPr="00347512">
                <w:rPr>
                  <w:rFonts w:ascii="Times New Roman" w:hAnsi="Times New Roman" w:cs="Times New Roman"/>
                  <w:i/>
                  <w:iCs/>
                  <w:noProof/>
                </w:rPr>
                <w:t>Enter the Gungeon - Wikipedia</w:t>
              </w:r>
              <w:r w:rsidRPr="00347512">
                <w:rPr>
                  <w:rFonts w:ascii="Times New Roman" w:hAnsi="Times New Roman" w:cs="Times New Roman"/>
                  <w:noProof/>
                </w:rPr>
                <w:t>. Retrieved from Wikipedia: https://en.wikipedia.org/wiki/Enter_the_Gungeon</w:t>
              </w:r>
            </w:p>
            <w:p w14:paraId="2CA161DF" w14:textId="3712ED6E" w:rsidR="00DE07BC" w:rsidRPr="00347512" w:rsidRDefault="00DE07BC" w:rsidP="00DE07BC">
              <w:pPr>
                <w:pStyle w:val="Bibliography"/>
                <w:ind w:left="720" w:hanging="720"/>
                <w:rPr>
                  <w:rFonts w:ascii="Times New Roman" w:hAnsi="Times New Roman" w:cs="Times New Roman"/>
                  <w:noProof/>
                  <w:lang w:val="en-GB"/>
                </w:rPr>
              </w:pPr>
              <w:r w:rsidRPr="00347512">
                <w:rPr>
                  <w:rFonts w:ascii="Times New Roman" w:hAnsi="Times New Roman" w:cs="Times New Roman"/>
                  <w:noProof/>
                  <w:lang w:val="en-GB"/>
                </w:rPr>
                <w:t xml:space="preserve">Unity. (2020, January). </w:t>
              </w:r>
              <w:r w:rsidRPr="00347512">
                <w:rPr>
                  <w:rFonts w:ascii="Times New Roman" w:hAnsi="Times New Roman" w:cs="Times New Roman"/>
                  <w:i/>
                  <w:iCs/>
                  <w:noProof/>
                  <w:lang w:val="en-GB"/>
                </w:rPr>
                <w:t>Introduction to Lights 2D | Universal RP | 7.1.8</w:t>
              </w:r>
              <w:r w:rsidRPr="00347512">
                <w:rPr>
                  <w:rFonts w:ascii="Times New Roman" w:hAnsi="Times New Roman" w:cs="Times New Roman"/>
                  <w:noProof/>
                  <w:lang w:val="en-GB"/>
                </w:rPr>
                <w:t>. Retrieved from Unity Manual:https://docs.unity3d.com/Packages/com.unity.render-pipelines.universal@7.1/manual/Lights-2D-intro.html</w:t>
              </w:r>
            </w:p>
            <w:p w14:paraId="463472F1"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Unity. (2020, March). </w:t>
              </w:r>
              <w:r w:rsidRPr="00347512">
                <w:rPr>
                  <w:rFonts w:ascii="Times New Roman" w:hAnsi="Times New Roman" w:cs="Times New Roman"/>
                  <w:i/>
                  <w:iCs/>
                  <w:noProof/>
                </w:rPr>
                <w:t>Unity - Manual: Rigidbody 2D</w:t>
              </w:r>
              <w:r w:rsidRPr="00347512">
                <w:rPr>
                  <w:rFonts w:ascii="Times New Roman" w:hAnsi="Times New Roman" w:cs="Times New Roman"/>
                  <w:noProof/>
                </w:rPr>
                <w:t>. Retrieved from Unity Manual: https://docs.unity.cn/2020.3/Documentation/Manual/class-Rigidbody2D.html</w:t>
              </w:r>
            </w:p>
            <w:p w14:paraId="652A539A" w14:textId="77777777" w:rsidR="00DE07BC" w:rsidRPr="00347512" w:rsidRDefault="00DE07BC" w:rsidP="00DE07BC">
              <w:pPr>
                <w:pStyle w:val="Bibliography"/>
                <w:ind w:left="720" w:hanging="720"/>
                <w:rPr>
                  <w:rFonts w:ascii="Times New Roman" w:hAnsi="Times New Roman" w:cs="Times New Roman"/>
                  <w:noProof/>
                  <w:lang w:val="en-GB"/>
                </w:rPr>
              </w:pPr>
              <w:r w:rsidRPr="00347512">
                <w:rPr>
                  <w:rFonts w:ascii="Times New Roman" w:hAnsi="Times New Roman" w:cs="Times New Roman"/>
                  <w:noProof/>
                  <w:lang w:val="en-GB"/>
                </w:rPr>
                <w:t xml:space="preserve">Unity. (2021, March). </w:t>
              </w:r>
              <w:r w:rsidRPr="00347512">
                <w:rPr>
                  <w:rFonts w:ascii="Times New Roman" w:hAnsi="Times New Roman" w:cs="Times New Roman"/>
                  <w:i/>
                  <w:iCs/>
                  <w:noProof/>
                  <w:lang w:val="en-GB"/>
                </w:rPr>
                <w:t>Unity - Manual: Audio Listener</w:t>
              </w:r>
              <w:r w:rsidRPr="00347512">
                <w:rPr>
                  <w:rFonts w:ascii="Times New Roman" w:hAnsi="Times New Roman" w:cs="Times New Roman"/>
                  <w:noProof/>
                  <w:lang w:val="en-GB"/>
                </w:rPr>
                <w:t>. Retrieved from Unity Manual: https://docs.unity3d.com/Manual/class-AudioListener.html</w:t>
              </w:r>
            </w:p>
            <w:p w14:paraId="23D622CC"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Unity. (2021, March). </w:t>
              </w:r>
              <w:r w:rsidRPr="00347512">
                <w:rPr>
                  <w:rFonts w:ascii="Times New Roman" w:hAnsi="Times New Roman" w:cs="Times New Roman"/>
                  <w:i/>
                  <w:iCs/>
                  <w:noProof/>
                </w:rPr>
                <w:t>Unity - Manual: Box Collider 2D</w:t>
              </w:r>
              <w:r w:rsidRPr="00347512">
                <w:rPr>
                  <w:rFonts w:ascii="Times New Roman" w:hAnsi="Times New Roman" w:cs="Times New Roman"/>
                  <w:noProof/>
                </w:rPr>
                <w:t>. Retrieved from Unity Manual: https://docs.unity3d.com/Manual/class-BoxCollider2D.html</w:t>
              </w:r>
            </w:p>
            <w:p w14:paraId="6901BC81"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Unity. (2021, March). </w:t>
              </w:r>
              <w:r w:rsidRPr="00347512">
                <w:rPr>
                  <w:rFonts w:ascii="Times New Roman" w:hAnsi="Times New Roman" w:cs="Times New Roman"/>
                  <w:i/>
                  <w:iCs/>
                  <w:noProof/>
                </w:rPr>
                <w:t>Unity - Manual: Polygon Collider 2D reference</w:t>
              </w:r>
              <w:r w:rsidRPr="00347512">
                <w:rPr>
                  <w:rFonts w:ascii="Times New Roman" w:hAnsi="Times New Roman" w:cs="Times New Roman"/>
                  <w:noProof/>
                </w:rPr>
                <w:t>. Retrieved from Untiy Manual: https://docs.unity3d.com/Manual/class-PolygonCollider2D.html</w:t>
              </w:r>
            </w:p>
            <w:p w14:paraId="02A99D40"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Unity. (2021, March). </w:t>
              </w:r>
              <w:r w:rsidRPr="00347512">
                <w:rPr>
                  <w:rFonts w:ascii="Times New Roman" w:hAnsi="Times New Roman" w:cs="Times New Roman"/>
                  <w:i/>
                  <w:iCs/>
                  <w:noProof/>
                </w:rPr>
                <w:t>Unity - Manual: Universal RP</w:t>
              </w:r>
              <w:r w:rsidRPr="00347512">
                <w:rPr>
                  <w:rFonts w:ascii="Times New Roman" w:hAnsi="Times New Roman" w:cs="Times New Roman"/>
                  <w:noProof/>
                </w:rPr>
                <w:t>. Retrieved from Unity Manual: https://docs.unity3d.com/Manual/com.unity.render-pipelines.universal.html</w:t>
              </w:r>
            </w:p>
            <w:p w14:paraId="40024172" w14:textId="77777777" w:rsidR="00DE07BC" w:rsidRPr="00347512" w:rsidRDefault="00DE07BC" w:rsidP="00DE07BC">
              <w:pPr>
                <w:pStyle w:val="Bibliography"/>
                <w:ind w:left="720" w:hanging="720"/>
                <w:rPr>
                  <w:rFonts w:ascii="Times New Roman" w:hAnsi="Times New Roman" w:cs="Times New Roman"/>
                  <w:noProof/>
                  <w:lang w:val="en-GB"/>
                </w:rPr>
              </w:pPr>
              <w:r w:rsidRPr="00347512">
                <w:rPr>
                  <w:rFonts w:ascii="Times New Roman" w:hAnsi="Times New Roman" w:cs="Times New Roman"/>
                  <w:noProof/>
                  <w:lang w:val="en-GB"/>
                </w:rPr>
                <w:t xml:space="preserve">Unity. (2022, January). </w:t>
              </w:r>
              <w:r w:rsidRPr="00347512">
                <w:rPr>
                  <w:rFonts w:ascii="Times New Roman" w:hAnsi="Times New Roman" w:cs="Times New Roman"/>
                  <w:i/>
                  <w:iCs/>
                  <w:noProof/>
                  <w:lang w:val="en-GB"/>
                </w:rPr>
                <w:t>Unity - Manual: Cinemachine</w:t>
              </w:r>
              <w:r w:rsidRPr="00347512">
                <w:rPr>
                  <w:rFonts w:ascii="Times New Roman" w:hAnsi="Times New Roman" w:cs="Times New Roman"/>
                  <w:noProof/>
                  <w:lang w:val="en-GB"/>
                </w:rPr>
                <w:t>. Retrieved from Unity Manual: https://docs.unity.cn/2022.1/Documentation/Manual/com.unity.cinemachine.html</w:t>
              </w:r>
            </w:p>
            <w:p w14:paraId="319577CD"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Vozul. (2023, February 27). </w:t>
              </w:r>
              <w:r w:rsidRPr="00347512">
                <w:rPr>
                  <w:rFonts w:ascii="Times New Roman" w:hAnsi="Times New Roman" w:cs="Times New Roman"/>
                  <w:i/>
                  <w:iCs/>
                  <w:noProof/>
                </w:rPr>
                <w:t>A* search algorithm</w:t>
              </w:r>
              <w:r w:rsidRPr="00347512">
                <w:rPr>
                  <w:rFonts w:ascii="Times New Roman" w:hAnsi="Times New Roman" w:cs="Times New Roman"/>
                  <w:noProof/>
                </w:rPr>
                <w:t>. Retrieved from Wikipedia: https://en.wikipedia.org/w/index.php?title=A*_search_algorithm&amp;action=history</w:t>
              </w:r>
            </w:p>
            <w:p w14:paraId="4E21C598" w14:textId="77777777" w:rsidR="00DE07BC" w:rsidRPr="00347512" w:rsidRDefault="00DE07BC" w:rsidP="00DE07BC">
              <w:pPr>
                <w:pStyle w:val="Bibliography"/>
                <w:ind w:left="720" w:hanging="720"/>
                <w:rPr>
                  <w:rFonts w:ascii="Times New Roman" w:hAnsi="Times New Roman" w:cs="Times New Roman"/>
                  <w:noProof/>
                </w:rPr>
              </w:pPr>
              <w:r w:rsidRPr="00347512">
                <w:rPr>
                  <w:rFonts w:ascii="Times New Roman" w:hAnsi="Times New Roman" w:cs="Times New Roman"/>
                  <w:noProof/>
                </w:rPr>
                <w:t xml:space="preserve">XoLo921. (2023, March 8). </w:t>
              </w:r>
              <w:r w:rsidRPr="00347512">
                <w:rPr>
                  <w:rFonts w:ascii="Times New Roman" w:hAnsi="Times New Roman" w:cs="Times New Roman"/>
                  <w:i/>
                  <w:iCs/>
                  <w:noProof/>
                </w:rPr>
                <w:t>Video game graphics - Wikipedia</w:t>
              </w:r>
              <w:r w:rsidRPr="00347512">
                <w:rPr>
                  <w:rFonts w:ascii="Times New Roman" w:hAnsi="Times New Roman" w:cs="Times New Roman"/>
                  <w:noProof/>
                </w:rPr>
                <w:t>. Retrieved from Wikipedia: https://en.wikipedia.org/wiki/Video_game_graphics#Top-down_perspective</w:t>
              </w:r>
            </w:p>
            <w:p w14:paraId="6CE73932" w14:textId="115C7E42" w:rsidR="009F357C" w:rsidRPr="00347512" w:rsidRDefault="009F357C" w:rsidP="00DE07BC">
              <w:pPr>
                <w:rPr>
                  <w:rFonts w:ascii="Times New Roman" w:hAnsi="Times New Roman" w:cs="Times New Roman"/>
                </w:rPr>
              </w:pPr>
              <w:r w:rsidRPr="00347512">
                <w:rPr>
                  <w:rFonts w:ascii="Times New Roman" w:hAnsi="Times New Roman" w:cs="Times New Roman"/>
                  <w:b/>
                  <w:bCs/>
                </w:rPr>
                <w:fldChar w:fldCharType="end"/>
              </w:r>
            </w:p>
          </w:sdtContent>
        </w:sdt>
      </w:sdtContent>
    </w:sdt>
    <w:p w14:paraId="0D3FF9CC" w14:textId="31E9D1A2" w:rsidR="00E139CC" w:rsidRPr="00347512" w:rsidRDefault="00E139CC" w:rsidP="00347512">
      <w:pPr>
        <w:pStyle w:val="Heading2"/>
        <w:rPr>
          <w:rFonts w:ascii="Times New Roman" w:hAnsi="Times New Roman" w:cs="Times New Roman"/>
        </w:rPr>
      </w:pPr>
      <w:bookmarkStart w:id="218" w:name="_Toc133362443"/>
      <w:bookmarkStart w:id="219" w:name="_Toc133431169"/>
      <w:r w:rsidRPr="00347512">
        <w:rPr>
          <w:rFonts w:ascii="Times New Roman" w:hAnsi="Times New Roman" w:cs="Times New Roman"/>
        </w:rPr>
        <w:lastRenderedPageBreak/>
        <w:t>11.3 Bibliography</w:t>
      </w:r>
      <w:bookmarkEnd w:id="219"/>
    </w:p>
    <w:p w14:paraId="04B7D28F" w14:textId="1D715DAE" w:rsidR="00264715" w:rsidRPr="00347512" w:rsidRDefault="00264715" w:rsidP="00E93335">
      <w:pPr>
        <w:pStyle w:val="Heading3"/>
        <w:rPr>
          <w:rFonts w:ascii="Times New Roman" w:hAnsi="Times New Roman" w:cs="Times New Roman"/>
        </w:rPr>
      </w:pPr>
      <w:bookmarkStart w:id="220" w:name="_Toc133362444"/>
      <w:bookmarkStart w:id="221" w:name="_Toc133431170"/>
      <w:bookmarkEnd w:id="218"/>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w:t>
      </w:r>
      <w:r w:rsidR="00347512" w:rsidRPr="00347512">
        <w:rPr>
          <w:rFonts w:ascii="Times New Roman" w:hAnsi="Times New Roman" w:cs="Times New Roman"/>
        </w:rPr>
        <w:t>3</w:t>
      </w:r>
      <w:r w:rsidRPr="00347512">
        <w:rPr>
          <w:rFonts w:ascii="Times New Roman" w:hAnsi="Times New Roman" w:cs="Times New Roman"/>
        </w:rPr>
        <w:t>.</w:t>
      </w:r>
      <w:r w:rsidR="00347512" w:rsidRPr="00347512">
        <w:rPr>
          <w:rFonts w:ascii="Times New Roman" w:hAnsi="Times New Roman" w:cs="Times New Roman"/>
        </w:rPr>
        <w:t>1</w:t>
      </w:r>
      <w:r w:rsidRPr="00347512">
        <w:rPr>
          <w:rFonts w:ascii="Times New Roman" w:hAnsi="Times New Roman" w:cs="Times New Roman"/>
        </w:rPr>
        <w:t xml:space="preserve"> Udemy Courses</w:t>
      </w:r>
      <w:bookmarkEnd w:id="220"/>
      <w:bookmarkEnd w:id="221"/>
    </w:p>
    <w:p w14:paraId="2F2BF867" w14:textId="1920CA61" w:rsidR="00A82C30" w:rsidRPr="00347512" w:rsidRDefault="00000000" w:rsidP="00A82C30">
      <w:pPr>
        <w:pStyle w:val="ListParagraph"/>
        <w:numPr>
          <w:ilvl w:val="0"/>
          <w:numId w:val="25"/>
        </w:numPr>
        <w:ind w:firstLineChars="0"/>
        <w:rPr>
          <w:rFonts w:ascii="Times New Roman" w:hAnsi="Times New Roman" w:cs="Times New Roman"/>
        </w:rPr>
      </w:pPr>
      <w:hyperlink r:id="rId28" w:history="1">
        <w:r w:rsidR="00A82C30" w:rsidRPr="00347512">
          <w:rPr>
            <w:rStyle w:val="Hyperlink"/>
            <w:rFonts w:ascii="Times New Roman" w:hAnsi="Times New Roman" w:cs="Times New Roman"/>
          </w:rPr>
          <w:t>Unity 2D Random Dungeon Generator for a Roguelike Video Game | Udemy</w:t>
        </w:r>
      </w:hyperlink>
    </w:p>
    <w:p w14:paraId="1A0098CC" w14:textId="2DA14E7E" w:rsidR="00A82C30" w:rsidRPr="00347512" w:rsidRDefault="00000000" w:rsidP="00A82C30">
      <w:pPr>
        <w:pStyle w:val="ListParagraph"/>
        <w:numPr>
          <w:ilvl w:val="0"/>
          <w:numId w:val="25"/>
        </w:numPr>
        <w:ind w:firstLineChars="0"/>
        <w:rPr>
          <w:rFonts w:ascii="Times New Roman" w:hAnsi="Times New Roman" w:cs="Times New Roman"/>
          <w:b/>
          <w:bCs/>
        </w:rPr>
      </w:pPr>
      <w:hyperlink r:id="rId29" w:history="1">
        <w:r w:rsidR="00A82C30" w:rsidRPr="00347512">
          <w:rPr>
            <w:rStyle w:val="Hyperlink"/>
            <w:rFonts w:ascii="Times New Roman" w:hAnsi="Times New Roman" w:cs="Times New Roman"/>
          </w:rPr>
          <w:t xml:space="preserve">Learn To Create </w:t>
        </w:r>
        <w:proofErr w:type="gramStart"/>
        <w:r w:rsidR="00A82C30" w:rsidRPr="00347512">
          <w:rPr>
            <w:rStyle w:val="Hyperlink"/>
            <w:rFonts w:ascii="Times New Roman" w:hAnsi="Times New Roman" w:cs="Times New Roman"/>
          </w:rPr>
          <w:t>A</w:t>
        </w:r>
        <w:proofErr w:type="gramEnd"/>
        <w:r w:rsidR="00A82C30" w:rsidRPr="00347512">
          <w:rPr>
            <w:rStyle w:val="Hyperlink"/>
            <w:rFonts w:ascii="Times New Roman" w:hAnsi="Times New Roman" w:cs="Times New Roman"/>
          </w:rPr>
          <w:t xml:space="preserve"> Roguelike Game In Unity | Udemy</w:t>
        </w:r>
      </w:hyperlink>
    </w:p>
    <w:p w14:paraId="3F78A5A5" w14:textId="7111CDA5" w:rsidR="00264715" w:rsidRPr="00347512" w:rsidRDefault="00264715" w:rsidP="00E93335">
      <w:pPr>
        <w:pStyle w:val="Heading3"/>
        <w:rPr>
          <w:rFonts w:ascii="Times New Roman" w:hAnsi="Times New Roman" w:cs="Times New Roman"/>
        </w:rPr>
      </w:pPr>
      <w:bookmarkStart w:id="222" w:name="_Toc133362445"/>
      <w:bookmarkStart w:id="223" w:name="_Toc133431171"/>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w:t>
      </w:r>
      <w:r w:rsidR="00347512" w:rsidRPr="00347512">
        <w:rPr>
          <w:rFonts w:ascii="Times New Roman" w:hAnsi="Times New Roman" w:cs="Times New Roman"/>
        </w:rPr>
        <w:t>3</w:t>
      </w:r>
      <w:r w:rsidRPr="00347512">
        <w:rPr>
          <w:rFonts w:ascii="Times New Roman" w:hAnsi="Times New Roman" w:cs="Times New Roman"/>
        </w:rPr>
        <w:t>.</w:t>
      </w:r>
      <w:r w:rsidR="00347512" w:rsidRPr="00347512">
        <w:rPr>
          <w:rFonts w:ascii="Times New Roman" w:hAnsi="Times New Roman" w:cs="Times New Roman"/>
        </w:rPr>
        <w:t>2</w:t>
      </w:r>
      <w:r w:rsidRPr="00347512">
        <w:rPr>
          <w:rFonts w:ascii="Times New Roman" w:hAnsi="Times New Roman" w:cs="Times New Roman"/>
        </w:rPr>
        <w:t xml:space="preserve"> YouTube Videos</w:t>
      </w:r>
      <w:bookmarkEnd w:id="222"/>
      <w:bookmarkEnd w:id="223"/>
    </w:p>
    <w:p w14:paraId="158237DC" w14:textId="3B87D6AE" w:rsidR="00A82C30" w:rsidRPr="00347512" w:rsidRDefault="00000000" w:rsidP="00A55A40">
      <w:pPr>
        <w:pStyle w:val="ListParagraph"/>
        <w:numPr>
          <w:ilvl w:val="0"/>
          <w:numId w:val="26"/>
        </w:numPr>
        <w:ind w:firstLineChars="0"/>
        <w:rPr>
          <w:rFonts w:ascii="Times New Roman" w:hAnsi="Times New Roman" w:cs="Times New Roman"/>
        </w:rPr>
      </w:pPr>
      <w:hyperlink r:id="rId30" w:history="1">
        <w:r w:rsidR="00A82C30" w:rsidRPr="00347512">
          <w:rPr>
            <w:rStyle w:val="Hyperlink"/>
            <w:rFonts w:ascii="Times New Roman" w:hAnsi="Times New Roman" w:cs="Times New Roman"/>
          </w:rPr>
          <w:t xml:space="preserve">2D </w:t>
        </w:r>
        <w:proofErr w:type="gramStart"/>
        <w:r w:rsidR="00A82C30" w:rsidRPr="00347512">
          <w:rPr>
            <w:rStyle w:val="Hyperlink"/>
            <w:rFonts w:ascii="Times New Roman" w:hAnsi="Times New Roman" w:cs="Times New Roman"/>
          </w:rPr>
          <w:t>Top Down</w:t>
        </w:r>
        <w:proofErr w:type="gramEnd"/>
        <w:r w:rsidR="00A82C30" w:rsidRPr="00347512">
          <w:rPr>
            <w:rStyle w:val="Hyperlink"/>
            <w:rFonts w:ascii="Times New Roman" w:hAnsi="Times New Roman" w:cs="Times New Roman"/>
          </w:rPr>
          <w:t xml:space="preserve"> Pixel Art RPG Game Dev in Unity 2022 ~ Crash Course Tutorial for Beginners - YouTube</w:t>
        </w:r>
      </w:hyperlink>
    </w:p>
    <w:p w14:paraId="65439398" w14:textId="164FA440" w:rsidR="00A82C30" w:rsidRPr="00347512" w:rsidRDefault="00000000" w:rsidP="00A55A40">
      <w:pPr>
        <w:pStyle w:val="ListParagraph"/>
        <w:numPr>
          <w:ilvl w:val="0"/>
          <w:numId w:val="26"/>
        </w:numPr>
        <w:ind w:firstLineChars="0"/>
        <w:rPr>
          <w:rFonts w:ascii="Times New Roman" w:hAnsi="Times New Roman" w:cs="Times New Roman"/>
        </w:rPr>
      </w:pPr>
      <w:hyperlink r:id="rId31" w:history="1">
        <w:r w:rsidR="00A82C30" w:rsidRPr="00347512">
          <w:rPr>
            <w:rStyle w:val="Hyperlink"/>
            <w:rFonts w:ascii="Times New Roman" w:hAnsi="Times New Roman" w:cs="Times New Roman"/>
          </w:rPr>
          <w:t>Unity Procedural Generation of a 2D Dungeon - Introduction - YouTube</w:t>
        </w:r>
      </w:hyperlink>
    </w:p>
    <w:p w14:paraId="085CF043" w14:textId="727AAA81" w:rsidR="00A55A40" w:rsidRPr="00347512" w:rsidRDefault="00000000" w:rsidP="00A55A40">
      <w:pPr>
        <w:pStyle w:val="ListParagraph"/>
        <w:numPr>
          <w:ilvl w:val="0"/>
          <w:numId w:val="26"/>
        </w:numPr>
        <w:ind w:firstLineChars="0"/>
        <w:rPr>
          <w:rFonts w:ascii="Times New Roman" w:hAnsi="Times New Roman" w:cs="Times New Roman"/>
          <w:b/>
          <w:bCs/>
        </w:rPr>
      </w:pPr>
      <w:hyperlink r:id="rId32" w:history="1">
        <w:r w:rsidR="00A55A40" w:rsidRPr="00347512">
          <w:rPr>
            <w:rStyle w:val="Hyperlink"/>
            <w:rFonts w:ascii="Times New Roman" w:hAnsi="Times New Roman" w:cs="Times New Roman"/>
          </w:rPr>
          <w:t>How to make an EDITOR WINDOW in Unity - YouTube</w:t>
        </w:r>
      </w:hyperlink>
    </w:p>
    <w:p w14:paraId="66EBFEC9" w14:textId="6BE1B05C" w:rsidR="00A55A40" w:rsidRPr="00347512" w:rsidRDefault="00A55A40" w:rsidP="00E93335">
      <w:pPr>
        <w:pStyle w:val="Heading3"/>
        <w:rPr>
          <w:rFonts w:ascii="Times New Roman" w:hAnsi="Times New Roman" w:cs="Times New Roman"/>
        </w:rPr>
      </w:pPr>
      <w:bookmarkStart w:id="224" w:name="_Toc133362446"/>
      <w:bookmarkStart w:id="225" w:name="_Toc133431172"/>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w:t>
      </w:r>
      <w:r w:rsidR="00347512" w:rsidRPr="00347512">
        <w:rPr>
          <w:rFonts w:ascii="Times New Roman" w:hAnsi="Times New Roman" w:cs="Times New Roman"/>
        </w:rPr>
        <w:t>3</w:t>
      </w:r>
      <w:r w:rsidRPr="00347512">
        <w:rPr>
          <w:rFonts w:ascii="Times New Roman" w:hAnsi="Times New Roman" w:cs="Times New Roman"/>
        </w:rPr>
        <w:t>.</w:t>
      </w:r>
      <w:r w:rsidR="00347512" w:rsidRPr="00347512">
        <w:rPr>
          <w:rFonts w:ascii="Times New Roman" w:hAnsi="Times New Roman" w:cs="Times New Roman"/>
        </w:rPr>
        <w:t>3</w:t>
      </w:r>
      <w:r w:rsidRPr="00347512">
        <w:rPr>
          <w:rFonts w:ascii="Times New Roman" w:hAnsi="Times New Roman" w:cs="Times New Roman"/>
        </w:rPr>
        <w:t xml:space="preserve"> </w:t>
      </w:r>
      <w:proofErr w:type="spellStart"/>
      <w:r w:rsidRPr="00347512">
        <w:rPr>
          <w:rFonts w:ascii="Times New Roman" w:hAnsi="Times New Roman" w:cs="Times New Roman"/>
        </w:rPr>
        <w:t>Bilibili</w:t>
      </w:r>
      <w:proofErr w:type="spellEnd"/>
      <w:r w:rsidRPr="00347512">
        <w:rPr>
          <w:rFonts w:ascii="Times New Roman" w:hAnsi="Times New Roman" w:cs="Times New Roman"/>
        </w:rPr>
        <w:t xml:space="preserve"> Videos (A Chinese video platform)</w:t>
      </w:r>
      <w:bookmarkEnd w:id="224"/>
      <w:bookmarkEnd w:id="225"/>
    </w:p>
    <w:p w14:paraId="5C5792DE" w14:textId="34FCA95A" w:rsidR="00A55A40" w:rsidRPr="00347512" w:rsidRDefault="00A55A40" w:rsidP="00A55A40">
      <w:pPr>
        <w:pStyle w:val="ListParagraph"/>
        <w:numPr>
          <w:ilvl w:val="0"/>
          <w:numId w:val="27"/>
        </w:numPr>
        <w:ind w:firstLineChars="0"/>
        <w:rPr>
          <w:rFonts w:ascii="Times New Roman" w:hAnsi="Times New Roman" w:cs="Times New Roman"/>
        </w:rPr>
      </w:pPr>
      <w:r w:rsidRPr="00347512">
        <w:rPr>
          <w:rFonts w:ascii="Times New Roman" w:hAnsi="Times New Roman" w:cs="Times New Roman"/>
        </w:rPr>
        <w:t>How to use unity to make a top-down shooting game: https://www.bilibili.com/video/ BV1xb4y1D7PZ</w:t>
      </w:r>
    </w:p>
    <w:p w14:paraId="3EB1095D" w14:textId="7F575F20" w:rsidR="00A55A40" w:rsidRPr="00347512" w:rsidRDefault="00A55A40" w:rsidP="00A55A40">
      <w:pPr>
        <w:pStyle w:val="ListParagraph"/>
        <w:numPr>
          <w:ilvl w:val="0"/>
          <w:numId w:val="27"/>
        </w:numPr>
        <w:ind w:firstLineChars="0"/>
        <w:rPr>
          <w:rFonts w:ascii="Times New Roman" w:hAnsi="Times New Roman" w:cs="Times New Roman"/>
        </w:rPr>
      </w:pPr>
      <w:r w:rsidRPr="00347512">
        <w:rPr>
          <w:rFonts w:ascii="Times New Roman" w:hAnsi="Times New Roman" w:cs="Times New Roman"/>
        </w:rPr>
        <w:t>How to implement weapons in Unity https://www.bilibili.com/video/BV1Mh411v7PU</w:t>
      </w:r>
    </w:p>
    <w:p w14:paraId="2DD4DA7D" w14:textId="1C9E25DF" w:rsidR="00207073" w:rsidRPr="00347512" w:rsidRDefault="00207073" w:rsidP="00362651">
      <w:pPr>
        <w:pStyle w:val="Heading2"/>
        <w:rPr>
          <w:rFonts w:ascii="Times New Roman" w:hAnsi="Times New Roman" w:cs="Times New Roman"/>
        </w:rPr>
      </w:pPr>
      <w:bookmarkStart w:id="226" w:name="_Toc133362447"/>
      <w:bookmarkStart w:id="227" w:name="_Toc133431173"/>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w:t>
      </w:r>
      <w:r w:rsidR="00347512" w:rsidRPr="00347512">
        <w:rPr>
          <w:rFonts w:ascii="Times New Roman" w:hAnsi="Times New Roman" w:cs="Times New Roman"/>
        </w:rPr>
        <w:t>4</w:t>
      </w:r>
      <w:r w:rsidRPr="00347512">
        <w:rPr>
          <w:rFonts w:ascii="Times New Roman" w:hAnsi="Times New Roman" w:cs="Times New Roman"/>
        </w:rPr>
        <w:t xml:space="preserve"> Project Video Log</w:t>
      </w:r>
      <w:bookmarkEnd w:id="226"/>
      <w:bookmarkEnd w:id="227"/>
    </w:p>
    <w:p w14:paraId="15282BB8" w14:textId="7D8EBFDE" w:rsidR="00264715" w:rsidRPr="00347512" w:rsidRDefault="00264715" w:rsidP="00264715">
      <w:pPr>
        <w:rPr>
          <w:rFonts w:ascii="Times New Roman" w:hAnsi="Times New Roman" w:cs="Times New Roman"/>
        </w:rPr>
      </w:pPr>
      <w:r w:rsidRPr="00347512">
        <w:rPr>
          <w:rFonts w:ascii="Times New Roman" w:hAnsi="Times New Roman" w:cs="Times New Roman"/>
        </w:rPr>
        <w:t xml:space="preserve">Semester 1 Demo: </w:t>
      </w:r>
      <w:hyperlink r:id="rId33" w:history="1">
        <w:r w:rsidRPr="00347512">
          <w:rPr>
            <w:rStyle w:val="Hyperlink"/>
            <w:rFonts w:ascii="Times New Roman" w:hAnsi="Times New Roman" w:cs="Times New Roman"/>
          </w:rPr>
          <w:t>https://youtu.be/juH6IerigGE</w:t>
        </w:r>
      </w:hyperlink>
    </w:p>
    <w:p w14:paraId="687719FF" w14:textId="4BFC1F68" w:rsidR="0044108C" w:rsidRPr="00347512" w:rsidRDefault="00264715" w:rsidP="00264715">
      <w:pPr>
        <w:rPr>
          <w:rFonts w:ascii="Times New Roman" w:hAnsi="Times New Roman" w:cs="Times New Roman"/>
        </w:rPr>
      </w:pPr>
      <w:r w:rsidRPr="00347512">
        <w:rPr>
          <w:rFonts w:ascii="Times New Roman" w:hAnsi="Times New Roman" w:cs="Times New Roman"/>
        </w:rPr>
        <w:t xml:space="preserve">Semester 2 Demo: </w:t>
      </w:r>
      <w:hyperlink r:id="rId34" w:history="1">
        <w:r w:rsidR="00F5458F" w:rsidRPr="00347512">
          <w:rPr>
            <w:rStyle w:val="Hyperlink"/>
            <w:rFonts w:ascii="Times New Roman" w:hAnsi="Times New Roman" w:cs="Times New Roman"/>
          </w:rPr>
          <w:t>FYP-InfiniteDungeoner - YouTube</w:t>
        </w:r>
      </w:hyperlink>
    </w:p>
    <w:p w14:paraId="2D4B10BE" w14:textId="48393956" w:rsidR="0044108C" w:rsidRPr="00347512" w:rsidRDefault="0044108C" w:rsidP="0044108C">
      <w:pPr>
        <w:pStyle w:val="Heading2"/>
        <w:rPr>
          <w:rFonts w:ascii="Times New Roman" w:hAnsi="Times New Roman" w:cs="Times New Roman"/>
        </w:rPr>
      </w:pPr>
      <w:bookmarkStart w:id="228" w:name="_Toc133362448"/>
      <w:bookmarkStart w:id="229" w:name="_Toc133431174"/>
      <w:r w:rsidRPr="00347512">
        <w:rPr>
          <w:rFonts w:ascii="Times New Roman" w:hAnsi="Times New Roman" w:cs="Times New Roman"/>
        </w:rPr>
        <w:t>11.</w:t>
      </w:r>
      <w:r w:rsidR="00347512" w:rsidRPr="00347512">
        <w:rPr>
          <w:rFonts w:ascii="Times New Roman" w:hAnsi="Times New Roman" w:cs="Times New Roman"/>
        </w:rPr>
        <w:t xml:space="preserve">5 </w:t>
      </w:r>
      <w:r w:rsidRPr="00347512">
        <w:rPr>
          <w:rFonts w:ascii="Times New Roman" w:hAnsi="Times New Roman" w:cs="Times New Roman"/>
        </w:rPr>
        <w:t>User Manual</w:t>
      </w:r>
      <w:bookmarkEnd w:id="228"/>
      <w:bookmarkEnd w:id="229"/>
    </w:p>
    <w:p w14:paraId="4956660A"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Use the 'WASD' keys to move and the mouse to aim.</w:t>
      </w:r>
    </w:p>
    <w:p w14:paraId="1295592A"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Left mouse button to fire (hold down fire to charge some weapons like the laser before firing).</w:t>
      </w:r>
    </w:p>
    <w:p w14:paraId="068A5755"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Hold down the right mouse button while moving for an evasive roll. You won't take damage while rolling.</w:t>
      </w:r>
    </w:p>
    <w:p w14:paraId="04451EC4"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The 'Tab' key shows the dungeon overview map. Click the rooms you've visited to quickly teleport.</w:t>
      </w:r>
    </w:p>
    <w:p w14:paraId="6AB9F23C"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Press the 'R' key to reload the weapon or hold down the left mouse button when the weapon clip is empty.</w:t>
      </w:r>
    </w:p>
    <w:p w14:paraId="7A8EC800"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Press the 'E' key to use items. Tables can be flipped to provide cover, chests can be opened, and items can be taken.</w:t>
      </w:r>
    </w:p>
    <w:p w14:paraId="529BB0E5"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Chest items: Hearts restore your health and ammo tops up the currently selected weapon. (Chests can be empty).</w:t>
      </w:r>
    </w:p>
    <w:p w14:paraId="39DE15A3"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lastRenderedPageBreak/>
        <w:t>Use the middle mouse wheel to scroll through your weapons. Weapons can also be selected using the number keys.</w:t>
      </w:r>
    </w:p>
    <w:p w14:paraId="17F0DCE4"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Press the '-' key to move the currently selected weapon to position 1.</w:t>
      </w:r>
    </w:p>
    <w:p w14:paraId="0E56E608"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Press the 'Esc' key for the pause menu.</w:t>
      </w:r>
    </w:p>
    <w:p w14:paraId="36C37428"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Clear all the rooms so that you can enter the boss room.</w:t>
      </w:r>
    </w:p>
    <w:p w14:paraId="034C05AA"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After defeating the boss, press the 'Enter' key to enter the next level.</w:t>
      </w:r>
    </w:p>
    <w:p w14:paraId="16820A26" w14:textId="77777777"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If you kill an enemy, your multiplier increases by 1, and your score will add (enemy HP * multiplier).</w:t>
      </w:r>
    </w:p>
    <w:p w14:paraId="0476DCF1" w14:textId="24B4ED30" w:rsidR="0044108C" w:rsidRPr="00347512" w:rsidRDefault="0044108C" w:rsidP="0044108C">
      <w:pPr>
        <w:pStyle w:val="ListParagraph"/>
        <w:numPr>
          <w:ilvl w:val="0"/>
          <w:numId w:val="30"/>
        </w:numPr>
        <w:ind w:firstLineChars="0"/>
        <w:rPr>
          <w:rFonts w:ascii="Times New Roman" w:hAnsi="Times New Roman" w:cs="Times New Roman"/>
        </w:rPr>
      </w:pPr>
      <w:r w:rsidRPr="00347512">
        <w:rPr>
          <w:rFonts w:ascii="Times New Roman" w:hAnsi="Times New Roman" w:cs="Times New Roman"/>
        </w:rPr>
        <w:t>If you get hit by an enemy, your multiplier will be reset to 'x1'.</w:t>
      </w:r>
      <w:r w:rsidRPr="00347512">
        <w:rPr>
          <w:rFonts w:ascii="Times New Roman" w:hAnsi="Times New Roman" w:cs="Times New Roman"/>
        </w:rPr>
        <w:cr/>
        <w:t>Good luck and have fun!</w:t>
      </w:r>
    </w:p>
    <w:p w14:paraId="5BA2FA51" w14:textId="403B2425" w:rsidR="00845E31" w:rsidRPr="00347512" w:rsidRDefault="00D671E3" w:rsidP="00D671E3">
      <w:pPr>
        <w:pStyle w:val="Heading2"/>
        <w:rPr>
          <w:rFonts w:ascii="Times New Roman" w:hAnsi="Times New Roman" w:cs="Times New Roman"/>
        </w:rPr>
      </w:pPr>
      <w:bookmarkStart w:id="230" w:name="_Toc133362449"/>
      <w:bookmarkStart w:id="231" w:name="_Toc133431175"/>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w:t>
      </w:r>
      <w:r w:rsidR="00347512" w:rsidRPr="00347512">
        <w:rPr>
          <w:rFonts w:ascii="Times New Roman" w:hAnsi="Times New Roman" w:cs="Times New Roman"/>
        </w:rPr>
        <w:t>6</w:t>
      </w:r>
      <w:r w:rsidR="0044108C" w:rsidRPr="00347512">
        <w:rPr>
          <w:rFonts w:ascii="Times New Roman" w:hAnsi="Times New Roman" w:cs="Times New Roman"/>
        </w:rPr>
        <w:t xml:space="preserve"> </w:t>
      </w:r>
      <w:r w:rsidRPr="00347512">
        <w:rPr>
          <w:rFonts w:ascii="Times New Roman" w:hAnsi="Times New Roman" w:cs="Times New Roman"/>
        </w:rPr>
        <w:t>Game Online Deployment Link</w:t>
      </w:r>
      <w:bookmarkEnd w:id="230"/>
      <w:bookmarkEnd w:id="231"/>
    </w:p>
    <w:p w14:paraId="2379F2FA" w14:textId="437F1AFE" w:rsidR="00347512" w:rsidRPr="00347512" w:rsidRDefault="00D671E3" w:rsidP="00D671E3">
      <w:pPr>
        <w:rPr>
          <w:rFonts w:ascii="Times New Roman" w:hAnsi="Times New Roman" w:cs="Times New Roman"/>
          <w:color w:val="0000FF"/>
          <w:u w:val="single"/>
        </w:rPr>
      </w:pPr>
      <w:r w:rsidRPr="00347512">
        <w:rPr>
          <w:rFonts w:ascii="Times New Roman" w:hAnsi="Times New Roman" w:cs="Times New Roman"/>
        </w:rPr>
        <w:t xml:space="preserve">I deployed the game on my friend's server, you can access it through the following link: </w:t>
      </w:r>
      <w:hyperlink r:id="rId35" w:history="1">
        <w:r w:rsidRPr="00347512">
          <w:rPr>
            <w:rStyle w:val="Hyperlink"/>
            <w:rFonts w:ascii="Times New Roman" w:hAnsi="Times New Roman" w:cs="Times New Roman"/>
          </w:rPr>
          <w:t>Unity WebGL Player | InfiniteDungeoner (iocky.com)</w:t>
        </w:r>
      </w:hyperlink>
    </w:p>
    <w:p w14:paraId="4DFF911A" w14:textId="21CCF98D" w:rsidR="00485764" w:rsidRPr="00347512" w:rsidRDefault="00485764" w:rsidP="00485764">
      <w:pPr>
        <w:pStyle w:val="Heading2"/>
        <w:rPr>
          <w:rFonts w:ascii="Times New Roman" w:hAnsi="Times New Roman" w:cs="Times New Roman"/>
        </w:rPr>
      </w:pPr>
      <w:bookmarkStart w:id="232" w:name="_Toc133362450"/>
      <w:bookmarkStart w:id="233" w:name="_Toc133431176"/>
      <w:r w:rsidRPr="00347512">
        <w:rPr>
          <w:rFonts w:ascii="Times New Roman" w:hAnsi="Times New Roman" w:cs="Times New Roman"/>
        </w:rPr>
        <w:t>1</w:t>
      </w:r>
      <w:r w:rsidR="0044108C" w:rsidRPr="00347512">
        <w:rPr>
          <w:rFonts w:ascii="Times New Roman" w:hAnsi="Times New Roman" w:cs="Times New Roman"/>
        </w:rPr>
        <w:t>1</w:t>
      </w:r>
      <w:r w:rsidRPr="00347512">
        <w:rPr>
          <w:rFonts w:ascii="Times New Roman" w:hAnsi="Times New Roman" w:cs="Times New Roman"/>
        </w:rPr>
        <w:t>.</w:t>
      </w:r>
      <w:r w:rsidR="00347512" w:rsidRPr="00347512">
        <w:rPr>
          <w:rFonts w:ascii="Times New Roman" w:hAnsi="Times New Roman" w:cs="Times New Roman"/>
        </w:rPr>
        <w:t>7</w:t>
      </w:r>
      <w:r w:rsidRPr="00347512">
        <w:rPr>
          <w:rFonts w:ascii="Times New Roman" w:hAnsi="Times New Roman" w:cs="Times New Roman"/>
        </w:rPr>
        <w:t xml:space="preserve"> </w:t>
      </w:r>
      <w:bookmarkEnd w:id="232"/>
      <w:r w:rsidR="00347512" w:rsidRPr="00347512">
        <w:rPr>
          <w:rFonts w:ascii="Times New Roman" w:hAnsi="Times New Roman" w:cs="Times New Roman"/>
        </w:rPr>
        <w:t>Version Control</w:t>
      </w:r>
      <w:bookmarkEnd w:id="233"/>
    </w:p>
    <w:p w14:paraId="70D5DB48" w14:textId="3F35B984" w:rsidR="00347512" w:rsidRPr="00347512" w:rsidRDefault="00347512" w:rsidP="00347512">
      <w:pPr>
        <w:rPr>
          <w:rFonts w:ascii="Times New Roman" w:hAnsi="Times New Roman" w:cs="Times New Roman"/>
        </w:rPr>
      </w:pPr>
      <w:r w:rsidRPr="00347512">
        <w:rPr>
          <w:rFonts w:ascii="Times New Roman" w:hAnsi="Times New Roman" w:cs="Times New Roman"/>
        </w:rPr>
        <w:t xml:space="preserve">The link to GitHub repository: </w:t>
      </w:r>
      <w:hyperlink r:id="rId36" w:history="1">
        <w:r w:rsidRPr="00347512">
          <w:rPr>
            <w:rStyle w:val="Hyperlink"/>
            <w:rFonts w:ascii="Times New Roman" w:hAnsi="Times New Roman" w:cs="Times New Roman"/>
          </w:rPr>
          <w:t>GitHub - luoyangyuli2001/InfiniteDungeoner</w:t>
        </w:r>
      </w:hyperlink>
    </w:p>
    <w:p w14:paraId="0AF6110D" w14:textId="246E3E82" w:rsidR="00347512" w:rsidRPr="00347512" w:rsidRDefault="00347512" w:rsidP="00347512">
      <w:pPr>
        <w:pStyle w:val="Heading2"/>
        <w:rPr>
          <w:rFonts w:ascii="Times New Roman" w:hAnsi="Times New Roman" w:cs="Times New Roman"/>
        </w:rPr>
      </w:pPr>
      <w:bookmarkStart w:id="234" w:name="_Toc133431177"/>
      <w:r w:rsidRPr="00347512">
        <w:rPr>
          <w:rFonts w:ascii="Times New Roman" w:hAnsi="Times New Roman" w:cs="Times New Roman"/>
        </w:rPr>
        <w:t>11.</w:t>
      </w:r>
      <w:r w:rsidRPr="00347512">
        <w:rPr>
          <w:rFonts w:ascii="Times New Roman" w:hAnsi="Times New Roman" w:cs="Times New Roman"/>
        </w:rPr>
        <w:t>8</w:t>
      </w:r>
      <w:r w:rsidRPr="00347512">
        <w:rPr>
          <w:rFonts w:ascii="Times New Roman" w:hAnsi="Times New Roman" w:cs="Times New Roman"/>
        </w:rPr>
        <w:t xml:space="preserve"> Balance of the value in the game</w:t>
      </w:r>
      <w:bookmarkEnd w:id="234"/>
    </w:p>
    <w:p w14:paraId="50DE5450" w14:textId="2ED1FCDF" w:rsidR="00485764" w:rsidRPr="00347512" w:rsidRDefault="00485764" w:rsidP="00485764">
      <w:pPr>
        <w:rPr>
          <w:rFonts w:ascii="Times New Roman" w:hAnsi="Times New Roman" w:cs="Times New Roman"/>
        </w:rPr>
      </w:pPr>
      <w:r w:rsidRPr="00347512">
        <w:rPr>
          <w:rFonts w:ascii="Times New Roman" w:hAnsi="Times New Roman" w:cs="Times New Roman"/>
        </w:rPr>
        <w:t>During the game development process, I created the following table for enemy health and the strength of various weapons that the player can possess. This table will also be used for balancing the game's values.</w:t>
      </w:r>
    </w:p>
    <w:tbl>
      <w:tblPr>
        <w:tblStyle w:val="TableGrid"/>
        <w:tblW w:w="5000" w:type="pct"/>
        <w:tblLook w:val="04A0" w:firstRow="1" w:lastRow="0" w:firstColumn="1" w:lastColumn="0" w:noHBand="0" w:noVBand="1"/>
      </w:tblPr>
      <w:tblGrid>
        <w:gridCol w:w="2201"/>
        <w:gridCol w:w="1054"/>
        <w:gridCol w:w="1054"/>
        <w:gridCol w:w="1054"/>
        <w:gridCol w:w="1053"/>
        <w:gridCol w:w="1053"/>
        <w:gridCol w:w="1053"/>
      </w:tblGrid>
      <w:tr w:rsidR="00485764" w:rsidRPr="00347512" w14:paraId="53EBAA24" w14:textId="458A2315" w:rsidTr="00485764">
        <w:tc>
          <w:tcPr>
            <w:tcW w:w="1291" w:type="pct"/>
            <w:vAlign w:val="bottom"/>
          </w:tcPr>
          <w:p w14:paraId="4695A86F" w14:textId="54AB7044" w:rsidR="00485764" w:rsidRPr="00347512" w:rsidRDefault="00485764" w:rsidP="00485764">
            <w:pPr>
              <w:rPr>
                <w:rFonts w:ascii="Times New Roman" w:hAnsi="Times New Roman" w:cs="Times New Roman"/>
              </w:rPr>
            </w:pPr>
            <w:r w:rsidRPr="00347512">
              <w:rPr>
                <w:rFonts w:ascii="Times New Roman" w:hAnsi="Times New Roman" w:cs="Times New Roman"/>
              </w:rPr>
              <w:t>Enemy Name</w:t>
            </w:r>
          </w:p>
        </w:tc>
        <w:tc>
          <w:tcPr>
            <w:tcW w:w="618" w:type="pct"/>
            <w:vAlign w:val="bottom"/>
          </w:tcPr>
          <w:p w14:paraId="766B734D" w14:textId="783D571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LV0</w:t>
            </w:r>
          </w:p>
        </w:tc>
        <w:tc>
          <w:tcPr>
            <w:tcW w:w="618" w:type="pct"/>
            <w:vAlign w:val="bottom"/>
          </w:tcPr>
          <w:p w14:paraId="13334E08" w14:textId="6441E73D"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LV1</w:t>
            </w:r>
          </w:p>
        </w:tc>
        <w:tc>
          <w:tcPr>
            <w:tcW w:w="618" w:type="pct"/>
            <w:vAlign w:val="bottom"/>
          </w:tcPr>
          <w:p w14:paraId="32454287" w14:textId="4F50F4B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LV2</w:t>
            </w:r>
          </w:p>
        </w:tc>
        <w:tc>
          <w:tcPr>
            <w:tcW w:w="618" w:type="pct"/>
            <w:vAlign w:val="bottom"/>
          </w:tcPr>
          <w:p w14:paraId="261602AC" w14:textId="6FC7E27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LV3</w:t>
            </w:r>
          </w:p>
        </w:tc>
        <w:tc>
          <w:tcPr>
            <w:tcW w:w="618" w:type="pct"/>
            <w:vAlign w:val="bottom"/>
          </w:tcPr>
          <w:p w14:paraId="35713ADB" w14:textId="624904D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LV4</w:t>
            </w:r>
          </w:p>
        </w:tc>
        <w:tc>
          <w:tcPr>
            <w:tcW w:w="618" w:type="pct"/>
            <w:vAlign w:val="bottom"/>
          </w:tcPr>
          <w:p w14:paraId="5F70ACF3" w14:textId="2055AE4C"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LV5</w:t>
            </w:r>
          </w:p>
        </w:tc>
      </w:tr>
      <w:tr w:rsidR="00485764" w:rsidRPr="00347512" w14:paraId="29FC978A" w14:textId="57384F9E" w:rsidTr="00485764">
        <w:tc>
          <w:tcPr>
            <w:tcW w:w="1291" w:type="pct"/>
            <w:vAlign w:val="bottom"/>
          </w:tcPr>
          <w:p w14:paraId="12EB04F7" w14:textId="264AA84F"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Grimonk</w:t>
            </w:r>
            <w:proofErr w:type="spellEnd"/>
          </w:p>
        </w:tc>
        <w:tc>
          <w:tcPr>
            <w:tcW w:w="618" w:type="pct"/>
            <w:vAlign w:val="bottom"/>
          </w:tcPr>
          <w:p w14:paraId="5D2A420F" w14:textId="702319EB" w:rsidR="00485764" w:rsidRPr="00347512" w:rsidRDefault="00485764" w:rsidP="00485764">
            <w:pPr>
              <w:rPr>
                <w:rFonts w:ascii="Times New Roman" w:hAnsi="Times New Roman" w:cs="Times New Roman"/>
              </w:rPr>
            </w:pPr>
            <w:r w:rsidRPr="00347512">
              <w:rPr>
                <w:rFonts w:ascii="Times New Roman" w:hAnsi="Times New Roman" w:cs="Times New Roman"/>
              </w:rPr>
              <w:t>X</w:t>
            </w:r>
          </w:p>
        </w:tc>
        <w:tc>
          <w:tcPr>
            <w:tcW w:w="618" w:type="pct"/>
            <w:vAlign w:val="bottom"/>
          </w:tcPr>
          <w:p w14:paraId="39351A7B" w14:textId="288B871D"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4545C324" w14:textId="38FB318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50</w:t>
            </w:r>
          </w:p>
        </w:tc>
        <w:tc>
          <w:tcPr>
            <w:tcW w:w="618" w:type="pct"/>
            <w:vAlign w:val="bottom"/>
          </w:tcPr>
          <w:p w14:paraId="205C097B" w14:textId="17A881C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60</w:t>
            </w:r>
          </w:p>
        </w:tc>
        <w:tc>
          <w:tcPr>
            <w:tcW w:w="618" w:type="pct"/>
            <w:vAlign w:val="bottom"/>
          </w:tcPr>
          <w:p w14:paraId="05E47F84" w14:textId="368798C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60</w:t>
            </w:r>
          </w:p>
        </w:tc>
        <w:tc>
          <w:tcPr>
            <w:tcW w:w="618" w:type="pct"/>
            <w:vAlign w:val="bottom"/>
          </w:tcPr>
          <w:p w14:paraId="2653530A" w14:textId="120C5FAC"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70</w:t>
            </w:r>
          </w:p>
        </w:tc>
      </w:tr>
      <w:tr w:rsidR="00485764" w:rsidRPr="00347512" w14:paraId="1BF0B93F" w14:textId="0ACABB55" w:rsidTr="00485764">
        <w:tc>
          <w:tcPr>
            <w:tcW w:w="1291" w:type="pct"/>
            <w:vAlign w:val="bottom"/>
          </w:tcPr>
          <w:p w14:paraId="5A4E3F88" w14:textId="0AFD73FF"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Hedusa</w:t>
            </w:r>
            <w:proofErr w:type="spellEnd"/>
            <w:r w:rsidRPr="00347512">
              <w:rPr>
                <w:rFonts w:ascii="Times New Roman" w:eastAsia="DengXian" w:hAnsi="Times New Roman" w:cs="Times New Roman"/>
                <w:color w:val="000000"/>
                <w:sz w:val="22"/>
              </w:rPr>
              <w:t>-B</w:t>
            </w:r>
          </w:p>
        </w:tc>
        <w:tc>
          <w:tcPr>
            <w:tcW w:w="618" w:type="pct"/>
            <w:vAlign w:val="bottom"/>
          </w:tcPr>
          <w:p w14:paraId="06E8194E" w14:textId="3B5C689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111F7119" w14:textId="16FAB0F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7E42828D" w14:textId="7BB7C59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58975D72" w14:textId="542380ED"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40</w:t>
            </w:r>
          </w:p>
        </w:tc>
        <w:tc>
          <w:tcPr>
            <w:tcW w:w="618" w:type="pct"/>
            <w:vAlign w:val="bottom"/>
          </w:tcPr>
          <w:p w14:paraId="41E8D2EE" w14:textId="7115ECE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40</w:t>
            </w:r>
          </w:p>
        </w:tc>
        <w:tc>
          <w:tcPr>
            <w:tcW w:w="618" w:type="pct"/>
            <w:vAlign w:val="bottom"/>
          </w:tcPr>
          <w:p w14:paraId="1E815CF6" w14:textId="7FBEF696"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w:t>
            </w:r>
          </w:p>
        </w:tc>
      </w:tr>
      <w:tr w:rsidR="00485764" w:rsidRPr="00347512" w14:paraId="0EF25D89" w14:textId="6FA1230F" w:rsidTr="00485764">
        <w:tc>
          <w:tcPr>
            <w:tcW w:w="1291" w:type="pct"/>
            <w:vAlign w:val="bottom"/>
          </w:tcPr>
          <w:p w14:paraId="7CFF75FB" w14:textId="712EF7FE"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Hedusa</w:t>
            </w:r>
            <w:proofErr w:type="spellEnd"/>
            <w:r w:rsidRPr="00347512">
              <w:rPr>
                <w:rFonts w:ascii="Times New Roman" w:eastAsia="DengXian" w:hAnsi="Times New Roman" w:cs="Times New Roman"/>
                <w:color w:val="000000"/>
                <w:sz w:val="22"/>
              </w:rPr>
              <w:t>-G</w:t>
            </w:r>
          </w:p>
        </w:tc>
        <w:tc>
          <w:tcPr>
            <w:tcW w:w="618" w:type="pct"/>
            <w:vAlign w:val="bottom"/>
          </w:tcPr>
          <w:p w14:paraId="6F5E250D" w14:textId="31ECB89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15</w:t>
            </w:r>
          </w:p>
        </w:tc>
        <w:tc>
          <w:tcPr>
            <w:tcW w:w="618" w:type="pct"/>
            <w:vAlign w:val="bottom"/>
          </w:tcPr>
          <w:p w14:paraId="09C06221" w14:textId="617279A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25</w:t>
            </w:r>
          </w:p>
        </w:tc>
        <w:tc>
          <w:tcPr>
            <w:tcW w:w="618" w:type="pct"/>
            <w:vAlign w:val="bottom"/>
          </w:tcPr>
          <w:p w14:paraId="34814FF3" w14:textId="7FB2051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5FE4ED73" w14:textId="6B79FBC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6C763C40" w14:textId="41BCD29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13CAE160" w14:textId="5C06E608"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r>
      <w:tr w:rsidR="00485764" w:rsidRPr="00347512" w14:paraId="7930F351" w14:textId="7930E5AB" w:rsidTr="00485764">
        <w:tc>
          <w:tcPr>
            <w:tcW w:w="1291" w:type="pct"/>
            <w:vAlign w:val="bottom"/>
          </w:tcPr>
          <w:p w14:paraId="02FB1509" w14:textId="03E7C7D8"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Hedusa</w:t>
            </w:r>
            <w:proofErr w:type="spellEnd"/>
            <w:r w:rsidRPr="00347512">
              <w:rPr>
                <w:rFonts w:ascii="Times New Roman" w:eastAsia="DengXian" w:hAnsi="Times New Roman" w:cs="Times New Roman"/>
                <w:color w:val="000000"/>
                <w:sz w:val="22"/>
              </w:rPr>
              <w:t>-R</w:t>
            </w:r>
          </w:p>
        </w:tc>
        <w:tc>
          <w:tcPr>
            <w:tcW w:w="618" w:type="pct"/>
            <w:vAlign w:val="bottom"/>
          </w:tcPr>
          <w:p w14:paraId="75629996" w14:textId="550A4BA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62AB0CD9" w14:textId="5560C60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25</w:t>
            </w:r>
          </w:p>
        </w:tc>
        <w:tc>
          <w:tcPr>
            <w:tcW w:w="618" w:type="pct"/>
            <w:vAlign w:val="bottom"/>
          </w:tcPr>
          <w:p w14:paraId="5718CD41" w14:textId="7C9A4BA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6D870A15" w14:textId="4655B76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40</w:t>
            </w:r>
          </w:p>
        </w:tc>
        <w:tc>
          <w:tcPr>
            <w:tcW w:w="618" w:type="pct"/>
            <w:vAlign w:val="bottom"/>
          </w:tcPr>
          <w:p w14:paraId="709AAECD" w14:textId="616929E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40</w:t>
            </w:r>
          </w:p>
        </w:tc>
        <w:tc>
          <w:tcPr>
            <w:tcW w:w="618" w:type="pct"/>
            <w:vAlign w:val="bottom"/>
          </w:tcPr>
          <w:p w14:paraId="63E7BC0B" w14:textId="0FB39F65"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w:t>
            </w:r>
          </w:p>
        </w:tc>
      </w:tr>
      <w:tr w:rsidR="00485764" w:rsidRPr="00347512" w14:paraId="4FA872C8" w14:textId="690A0064" w:rsidTr="00485764">
        <w:tc>
          <w:tcPr>
            <w:tcW w:w="1291" w:type="pct"/>
            <w:vAlign w:val="bottom"/>
          </w:tcPr>
          <w:p w14:paraId="65F36C93" w14:textId="1A797410"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MudRock</w:t>
            </w:r>
            <w:proofErr w:type="spellEnd"/>
          </w:p>
        </w:tc>
        <w:tc>
          <w:tcPr>
            <w:tcW w:w="618" w:type="pct"/>
            <w:vAlign w:val="bottom"/>
          </w:tcPr>
          <w:p w14:paraId="469930DF" w14:textId="771B9FB2"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7DF4C34F" w14:textId="0E659BA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31F5A7E9" w14:textId="389F0A7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50</w:t>
            </w:r>
          </w:p>
        </w:tc>
        <w:tc>
          <w:tcPr>
            <w:tcW w:w="618" w:type="pct"/>
            <w:vAlign w:val="bottom"/>
          </w:tcPr>
          <w:p w14:paraId="38375303" w14:textId="4860BAD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60</w:t>
            </w:r>
          </w:p>
        </w:tc>
        <w:tc>
          <w:tcPr>
            <w:tcW w:w="618" w:type="pct"/>
            <w:vAlign w:val="bottom"/>
          </w:tcPr>
          <w:p w14:paraId="3D786ADD" w14:textId="41EC9482"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60</w:t>
            </w:r>
          </w:p>
        </w:tc>
        <w:tc>
          <w:tcPr>
            <w:tcW w:w="618" w:type="pct"/>
            <w:vAlign w:val="bottom"/>
          </w:tcPr>
          <w:p w14:paraId="3FBDE035" w14:textId="78F69B0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70</w:t>
            </w:r>
          </w:p>
        </w:tc>
      </w:tr>
      <w:tr w:rsidR="00485764" w:rsidRPr="00347512" w14:paraId="5471DF91" w14:textId="1BDFC759" w:rsidTr="00485764">
        <w:tc>
          <w:tcPr>
            <w:tcW w:w="1291" w:type="pct"/>
            <w:vAlign w:val="bottom"/>
          </w:tcPr>
          <w:p w14:paraId="0C483BF9" w14:textId="2C0A273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Orc</w:t>
            </w:r>
          </w:p>
        </w:tc>
        <w:tc>
          <w:tcPr>
            <w:tcW w:w="618" w:type="pct"/>
            <w:vAlign w:val="bottom"/>
          </w:tcPr>
          <w:p w14:paraId="4A3186B7" w14:textId="676BBB3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6909EA5A" w14:textId="6DC6B68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3C7070A9" w14:textId="7A4F374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50</w:t>
            </w:r>
          </w:p>
        </w:tc>
        <w:tc>
          <w:tcPr>
            <w:tcW w:w="618" w:type="pct"/>
            <w:vAlign w:val="bottom"/>
          </w:tcPr>
          <w:p w14:paraId="409EE7CC" w14:textId="4C079D5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60</w:t>
            </w:r>
          </w:p>
        </w:tc>
        <w:tc>
          <w:tcPr>
            <w:tcW w:w="618" w:type="pct"/>
            <w:vAlign w:val="bottom"/>
          </w:tcPr>
          <w:p w14:paraId="2B2F663C" w14:textId="5B2B0B0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70</w:t>
            </w:r>
          </w:p>
        </w:tc>
        <w:tc>
          <w:tcPr>
            <w:tcW w:w="618" w:type="pct"/>
            <w:vAlign w:val="bottom"/>
          </w:tcPr>
          <w:p w14:paraId="72EF5EFF" w14:textId="27A6B510"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70</w:t>
            </w:r>
          </w:p>
        </w:tc>
      </w:tr>
      <w:tr w:rsidR="00485764" w:rsidRPr="00347512" w14:paraId="19AF9A02" w14:textId="4DED4434" w:rsidTr="00485764">
        <w:tc>
          <w:tcPr>
            <w:tcW w:w="1291" w:type="pct"/>
            <w:vAlign w:val="bottom"/>
          </w:tcPr>
          <w:p w14:paraId="2F9A9A5D" w14:textId="1D54281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Slime-B</w:t>
            </w:r>
          </w:p>
        </w:tc>
        <w:tc>
          <w:tcPr>
            <w:tcW w:w="618" w:type="pct"/>
            <w:vAlign w:val="bottom"/>
          </w:tcPr>
          <w:p w14:paraId="5920AFB6" w14:textId="6201E0E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X</w:t>
            </w:r>
          </w:p>
        </w:tc>
        <w:tc>
          <w:tcPr>
            <w:tcW w:w="618" w:type="pct"/>
            <w:vAlign w:val="bottom"/>
          </w:tcPr>
          <w:p w14:paraId="5601AF5C" w14:textId="680987E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25</w:t>
            </w:r>
          </w:p>
        </w:tc>
        <w:tc>
          <w:tcPr>
            <w:tcW w:w="618" w:type="pct"/>
            <w:vAlign w:val="bottom"/>
          </w:tcPr>
          <w:p w14:paraId="19B138E3" w14:textId="50AF9FD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3EE0157C" w14:textId="7C936BF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35A518A7" w14:textId="3EA1EEC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618" w:type="pct"/>
            <w:vAlign w:val="bottom"/>
          </w:tcPr>
          <w:p w14:paraId="225E66BE" w14:textId="417CE5F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7215DCE3" w14:textId="77777777" w:rsidTr="00485764">
        <w:tc>
          <w:tcPr>
            <w:tcW w:w="1291" w:type="pct"/>
            <w:vAlign w:val="bottom"/>
          </w:tcPr>
          <w:p w14:paraId="6EAA453E" w14:textId="3775894D"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Slime-G</w:t>
            </w:r>
          </w:p>
        </w:tc>
        <w:tc>
          <w:tcPr>
            <w:tcW w:w="618" w:type="pct"/>
            <w:vAlign w:val="bottom"/>
          </w:tcPr>
          <w:p w14:paraId="152F58A8" w14:textId="33210D50"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20</w:t>
            </w:r>
          </w:p>
        </w:tc>
        <w:tc>
          <w:tcPr>
            <w:tcW w:w="618" w:type="pct"/>
            <w:vAlign w:val="bottom"/>
          </w:tcPr>
          <w:p w14:paraId="5468E5B2" w14:textId="160894B3"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25</w:t>
            </w:r>
          </w:p>
        </w:tc>
        <w:tc>
          <w:tcPr>
            <w:tcW w:w="618" w:type="pct"/>
            <w:vAlign w:val="bottom"/>
          </w:tcPr>
          <w:p w14:paraId="5740AE23" w14:textId="623D5A50"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c>
          <w:tcPr>
            <w:tcW w:w="618" w:type="pct"/>
            <w:vAlign w:val="bottom"/>
          </w:tcPr>
          <w:p w14:paraId="676551B3" w14:textId="66BE8D3F"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c>
          <w:tcPr>
            <w:tcW w:w="618" w:type="pct"/>
            <w:vAlign w:val="bottom"/>
          </w:tcPr>
          <w:p w14:paraId="34FC29D4" w14:textId="373D9017"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c>
          <w:tcPr>
            <w:tcW w:w="618" w:type="pct"/>
            <w:vAlign w:val="bottom"/>
          </w:tcPr>
          <w:p w14:paraId="48DD6FC6" w14:textId="4FCD92E7"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0B384F3A" w14:textId="77777777" w:rsidTr="00485764">
        <w:tc>
          <w:tcPr>
            <w:tcW w:w="1291" w:type="pct"/>
            <w:vAlign w:val="bottom"/>
          </w:tcPr>
          <w:p w14:paraId="4BC7E820" w14:textId="1C898BE0"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Slime-R</w:t>
            </w:r>
          </w:p>
        </w:tc>
        <w:tc>
          <w:tcPr>
            <w:tcW w:w="618" w:type="pct"/>
            <w:vAlign w:val="bottom"/>
          </w:tcPr>
          <w:p w14:paraId="4F20F09C" w14:textId="05A75A89"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X</w:t>
            </w:r>
          </w:p>
        </w:tc>
        <w:tc>
          <w:tcPr>
            <w:tcW w:w="618" w:type="pct"/>
            <w:vAlign w:val="bottom"/>
          </w:tcPr>
          <w:p w14:paraId="3DBB7A79" w14:textId="0AA68E0F"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X</w:t>
            </w:r>
          </w:p>
        </w:tc>
        <w:tc>
          <w:tcPr>
            <w:tcW w:w="618" w:type="pct"/>
            <w:vAlign w:val="bottom"/>
          </w:tcPr>
          <w:p w14:paraId="5C5639B7" w14:textId="1A609FC4"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c>
          <w:tcPr>
            <w:tcW w:w="618" w:type="pct"/>
            <w:vAlign w:val="bottom"/>
          </w:tcPr>
          <w:p w14:paraId="72F0FF70" w14:textId="07DDDEE6"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c>
          <w:tcPr>
            <w:tcW w:w="618" w:type="pct"/>
            <w:vAlign w:val="bottom"/>
          </w:tcPr>
          <w:p w14:paraId="2284635A" w14:textId="65BCD5F9"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35</w:t>
            </w:r>
          </w:p>
        </w:tc>
        <w:tc>
          <w:tcPr>
            <w:tcW w:w="618" w:type="pct"/>
            <w:vAlign w:val="bottom"/>
          </w:tcPr>
          <w:p w14:paraId="4BE42A51" w14:textId="1869A90C"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785BF87E" w14:textId="77777777" w:rsidTr="00485764">
        <w:tc>
          <w:tcPr>
            <w:tcW w:w="1291" w:type="pct"/>
            <w:vAlign w:val="bottom"/>
          </w:tcPr>
          <w:p w14:paraId="0A4429D5" w14:textId="2886E0F1" w:rsidR="00485764" w:rsidRPr="00347512" w:rsidRDefault="00485764" w:rsidP="00485764">
            <w:pPr>
              <w:rPr>
                <w:rFonts w:ascii="Times New Roman" w:eastAsia="DengXian" w:hAnsi="Times New Roman" w:cs="Times New Roman"/>
                <w:color w:val="000000"/>
                <w:sz w:val="22"/>
              </w:rPr>
            </w:pPr>
            <w:proofErr w:type="spellStart"/>
            <w:r w:rsidRPr="00347512">
              <w:rPr>
                <w:rFonts w:ascii="Times New Roman" w:eastAsia="DengXian" w:hAnsi="Times New Roman" w:cs="Times New Roman"/>
                <w:color w:val="000000"/>
                <w:sz w:val="22"/>
              </w:rPr>
              <w:t>Slizzard</w:t>
            </w:r>
            <w:proofErr w:type="spellEnd"/>
          </w:p>
        </w:tc>
        <w:tc>
          <w:tcPr>
            <w:tcW w:w="618" w:type="pct"/>
            <w:vAlign w:val="bottom"/>
          </w:tcPr>
          <w:p w14:paraId="740587F9" w14:textId="0B23C025"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X</w:t>
            </w:r>
          </w:p>
        </w:tc>
        <w:tc>
          <w:tcPr>
            <w:tcW w:w="618" w:type="pct"/>
            <w:vAlign w:val="bottom"/>
          </w:tcPr>
          <w:p w14:paraId="133E531F" w14:textId="0B128F33"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X</w:t>
            </w:r>
          </w:p>
        </w:tc>
        <w:tc>
          <w:tcPr>
            <w:tcW w:w="618" w:type="pct"/>
            <w:vAlign w:val="bottom"/>
          </w:tcPr>
          <w:p w14:paraId="590782E2" w14:textId="7C78993C"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w:t>
            </w:r>
          </w:p>
        </w:tc>
        <w:tc>
          <w:tcPr>
            <w:tcW w:w="618" w:type="pct"/>
            <w:vAlign w:val="bottom"/>
          </w:tcPr>
          <w:p w14:paraId="103501E7" w14:textId="399B7C39"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60</w:t>
            </w:r>
          </w:p>
        </w:tc>
        <w:tc>
          <w:tcPr>
            <w:tcW w:w="618" w:type="pct"/>
            <w:vAlign w:val="bottom"/>
          </w:tcPr>
          <w:p w14:paraId="5C96C0AD" w14:textId="1CF96010"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60</w:t>
            </w:r>
          </w:p>
        </w:tc>
        <w:tc>
          <w:tcPr>
            <w:tcW w:w="618" w:type="pct"/>
            <w:vAlign w:val="bottom"/>
          </w:tcPr>
          <w:p w14:paraId="1E6A8ACF" w14:textId="25E718FC"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70</w:t>
            </w:r>
          </w:p>
        </w:tc>
      </w:tr>
      <w:tr w:rsidR="00485764" w:rsidRPr="00347512" w14:paraId="48E26A13" w14:textId="77777777" w:rsidTr="00485764">
        <w:tc>
          <w:tcPr>
            <w:tcW w:w="1291" w:type="pct"/>
            <w:vAlign w:val="bottom"/>
          </w:tcPr>
          <w:p w14:paraId="7B58FD0B" w14:textId="2DB646D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Boss</w:t>
            </w:r>
          </w:p>
        </w:tc>
        <w:tc>
          <w:tcPr>
            <w:tcW w:w="618" w:type="pct"/>
            <w:vAlign w:val="bottom"/>
          </w:tcPr>
          <w:p w14:paraId="1FF09831" w14:textId="44C8E1B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300</w:t>
            </w:r>
          </w:p>
        </w:tc>
        <w:tc>
          <w:tcPr>
            <w:tcW w:w="618" w:type="pct"/>
            <w:vAlign w:val="bottom"/>
          </w:tcPr>
          <w:p w14:paraId="6C0B59C1" w14:textId="69886FD0"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400</w:t>
            </w:r>
          </w:p>
        </w:tc>
        <w:tc>
          <w:tcPr>
            <w:tcW w:w="618" w:type="pct"/>
            <w:vAlign w:val="bottom"/>
          </w:tcPr>
          <w:p w14:paraId="0A7F25AC" w14:textId="32367733"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400</w:t>
            </w:r>
          </w:p>
        </w:tc>
        <w:tc>
          <w:tcPr>
            <w:tcW w:w="618" w:type="pct"/>
            <w:vAlign w:val="bottom"/>
          </w:tcPr>
          <w:p w14:paraId="4AD4E1F8" w14:textId="6E87A3EF"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400</w:t>
            </w:r>
          </w:p>
        </w:tc>
        <w:tc>
          <w:tcPr>
            <w:tcW w:w="618" w:type="pct"/>
            <w:vAlign w:val="bottom"/>
          </w:tcPr>
          <w:p w14:paraId="63EDC08E" w14:textId="64A901CE"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400</w:t>
            </w:r>
          </w:p>
        </w:tc>
        <w:tc>
          <w:tcPr>
            <w:tcW w:w="618" w:type="pct"/>
            <w:vAlign w:val="bottom"/>
          </w:tcPr>
          <w:p w14:paraId="33010325" w14:textId="42B730F3"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400</w:t>
            </w:r>
          </w:p>
        </w:tc>
      </w:tr>
    </w:tbl>
    <w:p w14:paraId="7F7069FA" w14:textId="4B257AD0" w:rsidR="00485764" w:rsidRPr="00347512" w:rsidRDefault="00485764" w:rsidP="00485764">
      <w:pPr>
        <w:jc w:val="center"/>
        <w:rPr>
          <w:rFonts w:ascii="Times New Roman" w:hAnsi="Times New Roman" w:cs="Times New Roman"/>
        </w:rPr>
      </w:pPr>
      <w:r w:rsidRPr="00347512">
        <w:rPr>
          <w:rFonts w:ascii="Times New Roman" w:hAnsi="Times New Roman" w:cs="Times New Roman"/>
        </w:rPr>
        <w:t>Table: Enemies’ HP in each level</w:t>
      </w:r>
    </w:p>
    <w:tbl>
      <w:tblPr>
        <w:tblStyle w:val="TableGrid"/>
        <w:tblW w:w="0" w:type="auto"/>
        <w:tblLook w:val="04A0" w:firstRow="1" w:lastRow="0" w:firstColumn="1" w:lastColumn="0" w:noHBand="0" w:noVBand="1"/>
      </w:tblPr>
      <w:tblGrid>
        <w:gridCol w:w="1687"/>
        <w:gridCol w:w="1424"/>
        <w:gridCol w:w="1418"/>
        <w:gridCol w:w="1273"/>
        <w:gridCol w:w="1296"/>
        <w:gridCol w:w="1424"/>
      </w:tblGrid>
      <w:tr w:rsidR="00485764" w:rsidRPr="00347512" w14:paraId="525F86BE" w14:textId="7AD1D228" w:rsidTr="00485764">
        <w:tc>
          <w:tcPr>
            <w:tcW w:w="1687" w:type="dxa"/>
            <w:vAlign w:val="bottom"/>
          </w:tcPr>
          <w:p w14:paraId="3255B500" w14:textId="2B7CC8ED" w:rsidR="00485764" w:rsidRPr="00347512" w:rsidRDefault="00485764" w:rsidP="00485764">
            <w:pPr>
              <w:rPr>
                <w:rFonts w:ascii="Times New Roman" w:hAnsi="Times New Roman" w:cs="Times New Roman"/>
              </w:rPr>
            </w:pPr>
            <w:r w:rsidRPr="00347512">
              <w:rPr>
                <w:rFonts w:ascii="Times New Roman" w:hAnsi="Times New Roman" w:cs="Times New Roman"/>
              </w:rPr>
              <w:t>Weapon Name</w:t>
            </w:r>
          </w:p>
        </w:tc>
        <w:tc>
          <w:tcPr>
            <w:tcW w:w="1424" w:type="dxa"/>
            <w:vAlign w:val="bottom"/>
          </w:tcPr>
          <w:p w14:paraId="1D0DA0D6" w14:textId="756D3E4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Damage</w:t>
            </w:r>
          </w:p>
        </w:tc>
        <w:tc>
          <w:tcPr>
            <w:tcW w:w="1418" w:type="dxa"/>
            <w:vAlign w:val="bottom"/>
          </w:tcPr>
          <w:p w14:paraId="2EDFF16F" w14:textId="4C6700E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Ammo Number</w:t>
            </w:r>
          </w:p>
        </w:tc>
        <w:tc>
          <w:tcPr>
            <w:tcW w:w="1273" w:type="dxa"/>
            <w:vAlign w:val="bottom"/>
          </w:tcPr>
          <w:p w14:paraId="603DF1EF" w14:textId="074D328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Fire Rate</w:t>
            </w:r>
          </w:p>
        </w:tc>
        <w:tc>
          <w:tcPr>
            <w:tcW w:w="1296" w:type="dxa"/>
            <w:vAlign w:val="bottom"/>
          </w:tcPr>
          <w:p w14:paraId="43774A05" w14:textId="73E59DA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Level</w:t>
            </w:r>
          </w:p>
        </w:tc>
        <w:tc>
          <w:tcPr>
            <w:tcW w:w="1424" w:type="dxa"/>
            <w:vAlign w:val="bottom"/>
          </w:tcPr>
          <w:p w14:paraId="5E7848E2" w14:textId="6892E592"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DPS</w:t>
            </w:r>
          </w:p>
        </w:tc>
      </w:tr>
      <w:tr w:rsidR="00485764" w:rsidRPr="00347512" w14:paraId="11E5B284" w14:textId="4790E5C9" w:rsidTr="00485764">
        <w:tc>
          <w:tcPr>
            <w:tcW w:w="1687" w:type="dxa"/>
            <w:vAlign w:val="bottom"/>
          </w:tcPr>
          <w:p w14:paraId="35C11A90" w14:textId="001C38F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Pistol</w:t>
            </w:r>
          </w:p>
        </w:tc>
        <w:tc>
          <w:tcPr>
            <w:tcW w:w="1424" w:type="dxa"/>
            <w:vAlign w:val="bottom"/>
          </w:tcPr>
          <w:p w14:paraId="4C24E399" w14:textId="55C3182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w:t>
            </w:r>
          </w:p>
        </w:tc>
        <w:tc>
          <w:tcPr>
            <w:tcW w:w="1418" w:type="dxa"/>
            <w:vAlign w:val="bottom"/>
          </w:tcPr>
          <w:p w14:paraId="3E3C43E4" w14:textId="38826CA2"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29055D78" w14:textId="7E8E4A4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0.25</w:t>
            </w:r>
          </w:p>
        </w:tc>
        <w:tc>
          <w:tcPr>
            <w:tcW w:w="1296" w:type="dxa"/>
            <w:vAlign w:val="bottom"/>
          </w:tcPr>
          <w:p w14:paraId="4DDF7DB0" w14:textId="33C3A3C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w:t>
            </w:r>
          </w:p>
        </w:tc>
        <w:tc>
          <w:tcPr>
            <w:tcW w:w="1424" w:type="dxa"/>
            <w:vAlign w:val="bottom"/>
          </w:tcPr>
          <w:p w14:paraId="1CCC2823" w14:textId="088B0EF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24</w:t>
            </w:r>
          </w:p>
        </w:tc>
      </w:tr>
      <w:tr w:rsidR="00485764" w:rsidRPr="00347512" w14:paraId="1BEA3E1E" w14:textId="5F2C9191" w:rsidTr="00485764">
        <w:tc>
          <w:tcPr>
            <w:tcW w:w="1687" w:type="dxa"/>
            <w:vAlign w:val="bottom"/>
          </w:tcPr>
          <w:p w14:paraId="33FE22CF" w14:textId="736F3FB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Plasma</w:t>
            </w:r>
          </w:p>
        </w:tc>
        <w:tc>
          <w:tcPr>
            <w:tcW w:w="1424" w:type="dxa"/>
            <w:vAlign w:val="bottom"/>
          </w:tcPr>
          <w:p w14:paraId="378A2329" w14:textId="0DED412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8</w:t>
            </w:r>
          </w:p>
        </w:tc>
        <w:tc>
          <w:tcPr>
            <w:tcW w:w="1418" w:type="dxa"/>
            <w:vAlign w:val="bottom"/>
          </w:tcPr>
          <w:p w14:paraId="4973AC11" w14:textId="61EA3D9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759CEFA6" w14:textId="7AA3493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w:t>
            </w:r>
            <w:r w:rsidR="004960E8" w:rsidRPr="00347512">
              <w:rPr>
                <w:rFonts w:ascii="Times New Roman" w:eastAsia="DengXian" w:hAnsi="Times New Roman" w:cs="Times New Roman"/>
                <w:color w:val="000000"/>
                <w:sz w:val="22"/>
              </w:rPr>
              <w:t>.4</w:t>
            </w:r>
          </w:p>
        </w:tc>
        <w:tc>
          <w:tcPr>
            <w:tcW w:w="1296" w:type="dxa"/>
            <w:vAlign w:val="bottom"/>
          </w:tcPr>
          <w:p w14:paraId="20A2AD97" w14:textId="7D9B135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w:t>
            </w:r>
          </w:p>
        </w:tc>
        <w:tc>
          <w:tcPr>
            <w:tcW w:w="1424" w:type="dxa"/>
            <w:vAlign w:val="bottom"/>
          </w:tcPr>
          <w:p w14:paraId="4BD9531F" w14:textId="59CA54AD"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20</w:t>
            </w:r>
          </w:p>
        </w:tc>
      </w:tr>
      <w:tr w:rsidR="00485764" w:rsidRPr="00347512" w14:paraId="25D7A826" w14:textId="6B56B83B" w:rsidTr="00485764">
        <w:tc>
          <w:tcPr>
            <w:tcW w:w="1687" w:type="dxa"/>
            <w:vAlign w:val="bottom"/>
          </w:tcPr>
          <w:p w14:paraId="045DCA96" w14:textId="4140DC5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Revolver</w:t>
            </w:r>
          </w:p>
        </w:tc>
        <w:tc>
          <w:tcPr>
            <w:tcW w:w="1424" w:type="dxa"/>
            <w:vAlign w:val="bottom"/>
          </w:tcPr>
          <w:p w14:paraId="1D318D20" w14:textId="7051242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10</w:t>
            </w:r>
          </w:p>
        </w:tc>
        <w:tc>
          <w:tcPr>
            <w:tcW w:w="1418" w:type="dxa"/>
            <w:vAlign w:val="bottom"/>
          </w:tcPr>
          <w:p w14:paraId="10FFB3AF" w14:textId="73E501B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3C9CF6BF" w14:textId="3380055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w:t>
            </w:r>
          </w:p>
        </w:tc>
        <w:tc>
          <w:tcPr>
            <w:tcW w:w="1296" w:type="dxa"/>
            <w:vAlign w:val="bottom"/>
          </w:tcPr>
          <w:p w14:paraId="6CB2E3BD" w14:textId="5159296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78E6A5D1" w14:textId="421F521B"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33.33333333</w:t>
            </w:r>
          </w:p>
        </w:tc>
      </w:tr>
      <w:tr w:rsidR="00485764" w:rsidRPr="00347512" w14:paraId="09ED361F" w14:textId="437442D4" w:rsidTr="00485764">
        <w:tc>
          <w:tcPr>
            <w:tcW w:w="1687" w:type="dxa"/>
            <w:vAlign w:val="bottom"/>
          </w:tcPr>
          <w:p w14:paraId="5D5A6F3A" w14:textId="362901F5"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DungeonEagle</w:t>
            </w:r>
            <w:proofErr w:type="spellEnd"/>
          </w:p>
        </w:tc>
        <w:tc>
          <w:tcPr>
            <w:tcW w:w="1424" w:type="dxa"/>
            <w:vAlign w:val="bottom"/>
          </w:tcPr>
          <w:p w14:paraId="7169F177" w14:textId="4C09AF4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15</w:t>
            </w:r>
          </w:p>
        </w:tc>
        <w:tc>
          <w:tcPr>
            <w:tcW w:w="1418" w:type="dxa"/>
            <w:vAlign w:val="bottom"/>
          </w:tcPr>
          <w:p w14:paraId="08614391" w14:textId="2A97597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1669C35B" w14:textId="0B5110E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w:t>
            </w:r>
          </w:p>
        </w:tc>
        <w:tc>
          <w:tcPr>
            <w:tcW w:w="1296" w:type="dxa"/>
            <w:vAlign w:val="bottom"/>
          </w:tcPr>
          <w:p w14:paraId="72783DF1" w14:textId="4002A83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5E349B40" w14:textId="469DA6CE"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w:t>
            </w:r>
          </w:p>
        </w:tc>
      </w:tr>
      <w:tr w:rsidR="00485764" w:rsidRPr="00347512" w14:paraId="082861B7" w14:textId="2334D718" w:rsidTr="00485764">
        <w:tc>
          <w:tcPr>
            <w:tcW w:w="1687" w:type="dxa"/>
            <w:vAlign w:val="bottom"/>
          </w:tcPr>
          <w:p w14:paraId="6C420891" w14:textId="40FB28B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Excalibur</w:t>
            </w:r>
          </w:p>
        </w:tc>
        <w:tc>
          <w:tcPr>
            <w:tcW w:w="1424" w:type="dxa"/>
            <w:vAlign w:val="bottom"/>
          </w:tcPr>
          <w:p w14:paraId="3C4FA38E" w14:textId="7E55777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8</w:t>
            </w:r>
          </w:p>
        </w:tc>
        <w:tc>
          <w:tcPr>
            <w:tcW w:w="1418" w:type="dxa"/>
            <w:vAlign w:val="bottom"/>
          </w:tcPr>
          <w:p w14:paraId="5642423F" w14:textId="2FD5675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46F4458D" w14:textId="28EAAE0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0.2</w:t>
            </w:r>
          </w:p>
        </w:tc>
        <w:tc>
          <w:tcPr>
            <w:tcW w:w="1296" w:type="dxa"/>
            <w:vAlign w:val="bottom"/>
          </w:tcPr>
          <w:p w14:paraId="241D03D2" w14:textId="4E24181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3D2C7C53" w14:textId="2915143D"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21C42559" w14:textId="6EAA565D" w:rsidTr="00485764">
        <w:tc>
          <w:tcPr>
            <w:tcW w:w="1687" w:type="dxa"/>
            <w:vAlign w:val="bottom"/>
          </w:tcPr>
          <w:p w14:paraId="10395577" w14:textId="59BC1ADE"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lastRenderedPageBreak/>
              <w:t>FaceMelter</w:t>
            </w:r>
            <w:proofErr w:type="spellEnd"/>
          </w:p>
        </w:tc>
        <w:tc>
          <w:tcPr>
            <w:tcW w:w="1424" w:type="dxa"/>
            <w:vAlign w:val="bottom"/>
          </w:tcPr>
          <w:p w14:paraId="0290819D" w14:textId="205F968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w:t>
            </w:r>
          </w:p>
        </w:tc>
        <w:tc>
          <w:tcPr>
            <w:tcW w:w="1418" w:type="dxa"/>
            <w:vAlign w:val="bottom"/>
          </w:tcPr>
          <w:p w14:paraId="7CC90D2B" w14:textId="0E1FB29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23</w:t>
            </w:r>
          </w:p>
        </w:tc>
        <w:tc>
          <w:tcPr>
            <w:tcW w:w="1273" w:type="dxa"/>
            <w:vAlign w:val="bottom"/>
          </w:tcPr>
          <w:p w14:paraId="480B201C" w14:textId="7113C92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96" w:type="dxa"/>
            <w:vAlign w:val="bottom"/>
          </w:tcPr>
          <w:p w14:paraId="6DDBBBE5" w14:textId="1F19167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17C0224D" w14:textId="28B6351D"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69</w:t>
            </w:r>
          </w:p>
        </w:tc>
      </w:tr>
      <w:tr w:rsidR="00485764" w:rsidRPr="00347512" w14:paraId="63EA9091" w14:textId="40F0A8D5" w:rsidTr="00485764">
        <w:tc>
          <w:tcPr>
            <w:tcW w:w="1687" w:type="dxa"/>
            <w:vAlign w:val="bottom"/>
          </w:tcPr>
          <w:p w14:paraId="7CD98332" w14:textId="207FB4B7"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FlashRay</w:t>
            </w:r>
            <w:proofErr w:type="spellEnd"/>
          </w:p>
        </w:tc>
        <w:tc>
          <w:tcPr>
            <w:tcW w:w="1424" w:type="dxa"/>
            <w:vAlign w:val="bottom"/>
          </w:tcPr>
          <w:p w14:paraId="3F8B1A63" w14:textId="5E44900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15</w:t>
            </w:r>
          </w:p>
        </w:tc>
        <w:tc>
          <w:tcPr>
            <w:tcW w:w="1418" w:type="dxa"/>
            <w:vAlign w:val="bottom"/>
          </w:tcPr>
          <w:p w14:paraId="5680204E" w14:textId="0755EAD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0C643019" w14:textId="061FA1A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0.35</w:t>
            </w:r>
          </w:p>
        </w:tc>
        <w:tc>
          <w:tcPr>
            <w:tcW w:w="1296" w:type="dxa"/>
            <w:vAlign w:val="bottom"/>
          </w:tcPr>
          <w:p w14:paraId="7A95E7CD" w14:textId="0688A80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6B89CA71" w14:textId="712061E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42.85714286</w:t>
            </w:r>
          </w:p>
        </w:tc>
      </w:tr>
      <w:tr w:rsidR="00485764" w:rsidRPr="00347512" w14:paraId="6BE5C273" w14:textId="202853CE" w:rsidTr="00485764">
        <w:tc>
          <w:tcPr>
            <w:tcW w:w="1687" w:type="dxa"/>
            <w:vAlign w:val="bottom"/>
          </w:tcPr>
          <w:p w14:paraId="5DEF2CC1" w14:textId="43A30F2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JK47</w:t>
            </w:r>
          </w:p>
        </w:tc>
        <w:tc>
          <w:tcPr>
            <w:tcW w:w="1424" w:type="dxa"/>
            <w:vAlign w:val="bottom"/>
          </w:tcPr>
          <w:p w14:paraId="3B94BE35" w14:textId="61881EC2"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12</w:t>
            </w:r>
          </w:p>
        </w:tc>
        <w:tc>
          <w:tcPr>
            <w:tcW w:w="1418" w:type="dxa"/>
            <w:vAlign w:val="bottom"/>
          </w:tcPr>
          <w:p w14:paraId="5451C5C7" w14:textId="3E10D40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601D4AEB" w14:textId="26A35C2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w:t>
            </w:r>
          </w:p>
        </w:tc>
        <w:tc>
          <w:tcPr>
            <w:tcW w:w="1296" w:type="dxa"/>
            <w:vAlign w:val="bottom"/>
          </w:tcPr>
          <w:p w14:paraId="5ECFFB3A" w14:textId="6411FEF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4623B7F7" w14:textId="025939AF"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6D9A119B" w14:textId="6355460F" w:rsidTr="00485764">
        <w:tc>
          <w:tcPr>
            <w:tcW w:w="1687" w:type="dxa"/>
            <w:vAlign w:val="bottom"/>
          </w:tcPr>
          <w:p w14:paraId="6861A292" w14:textId="216ED3D9"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MailBox</w:t>
            </w:r>
            <w:proofErr w:type="spellEnd"/>
          </w:p>
        </w:tc>
        <w:tc>
          <w:tcPr>
            <w:tcW w:w="1424" w:type="dxa"/>
            <w:vAlign w:val="bottom"/>
          </w:tcPr>
          <w:p w14:paraId="04A6B15B" w14:textId="33C1F35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12</w:t>
            </w:r>
          </w:p>
        </w:tc>
        <w:tc>
          <w:tcPr>
            <w:tcW w:w="1418" w:type="dxa"/>
            <w:vAlign w:val="bottom"/>
          </w:tcPr>
          <w:p w14:paraId="09EE9C45" w14:textId="32A028D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21EDBCFD" w14:textId="454BA5B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w:t>
            </w:r>
          </w:p>
        </w:tc>
        <w:tc>
          <w:tcPr>
            <w:tcW w:w="1296" w:type="dxa"/>
            <w:vAlign w:val="bottom"/>
          </w:tcPr>
          <w:p w14:paraId="3877F90C" w14:textId="0220F64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596DAAA7" w14:textId="3406A2CD"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5E59BB31" w14:textId="5F38B683" w:rsidTr="00485764">
        <w:tc>
          <w:tcPr>
            <w:tcW w:w="1687" w:type="dxa"/>
            <w:vAlign w:val="bottom"/>
          </w:tcPr>
          <w:p w14:paraId="4AA255C1" w14:textId="459506B7"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PeaShooter</w:t>
            </w:r>
            <w:proofErr w:type="spellEnd"/>
          </w:p>
        </w:tc>
        <w:tc>
          <w:tcPr>
            <w:tcW w:w="1424" w:type="dxa"/>
            <w:vAlign w:val="bottom"/>
          </w:tcPr>
          <w:p w14:paraId="50C09D10" w14:textId="012F7D2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12</w:t>
            </w:r>
          </w:p>
        </w:tc>
        <w:tc>
          <w:tcPr>
            <w:tcW w:w="1418" w:type="dxa"/>
            <w:vAlign w:val="bottom"/>
          </w:tcPr>
          <w:p w14:paraId="08564163" w14:textId="15E1873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70172CE2" w14:textId="080CB2A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w:t>
            </w:r>
          </w:p>
        </w:tc>
        <w:tc>
          <w:tcPr>
            <w:tcW w:w="1296" w:type="dxa"/>
            <w:vAlign w:val="bottom"/>
          </w:tcPr>
          <w:p w14:paraId="4421C39A" w14:textId="6A2E911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1DBEA45F" w14:textId="7DA05D1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40</w:t>
            </w:r>
          </w:p>
        </w:tc>
      </w:tr>
      <w:tr w:rsidR="00485764" w:rsidRPr="00347512" w14:paraId="30877C1B" w14:textId="35B48FC1" w:rsidTr="00485764">
        <w:tc>
          <w:tcPr>
            <w:tcW w:w="1687" w:type="dxa"/>
            <w:vAlign w:val="bottom"/>
          </w:tcPr>
          <w:p w14:paraId="336F353F" w14:textId="177FF396"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RustySidearm</w:t>
            </w:r>
            <w:proofErr w:type="spellEnd"/>
          </w:p>
        </w:tc>
        <w:tc>
          <w:tcPr>
            <w:tcW w:w="1424" w:type="dxa"/>
            <w:vAlign w:val="bottom"/>
          </w:tcPr>
          <w:p w14:paraId="4C5A81AF" w14:textId="22B0785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11</w:t>
            </w:r>
          </w:p>
        </w:tc>
        <w:tc>
          <w:tcPr>
            <w:tcW w:w="1418" w:type="dxa"/>
            <w:vAlign w:val="bottom"/>
          </w:tcPr>
          <w:p w14:paraId="472E0192" w14:textId="670579F2"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4AFF2690" w14:textId="582418A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0.3</w:t>
            </w:r>
          </w:p>
        </w:tc>
        <w:tc>
          <w:tcPr>
            <w:tcW w:w="1296" w:type="dxa"/>
            <w:vAlign w:val="bottom"/>
          </w:tcPr>
          <w:p w14:paraId="39774B10" w14:textId="7BD35D9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6AFB9E47" w14:textId="0C209BFE"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36.66666667</w:t>
            </w:r>
          </w:p>
        </w:tc>
      </w:tr>
      <w:tr w:rsidR="00485764" w:rsidRPr="00347512" w14:paraId="07FA712D" w14:textId="51F3E85A" w:rsidTr="00485764">
        <w:tc>
          <w:tcPr>
            <w:tcW w:w="1687" w:type="dxa"/>
            <w:vAlign w:val="bottom"/>
          </w:tcPr>
          <w:p w14:paraId="58B0E2BC" w14:textId="76B970C5"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SawedOff</w:t>
            </w:r>
            <w:proofErr w:type="spellEnd"/>
          </w:p>
        </w:tc>
        <w:tc>
          <w:tcPr>
            <w:tcW w:w="1424" w:type="dxa"/>
            <w:vAlign w:val="bottom"/>
          </w:tcPr>
          <w:p w14:paraId="14F738B7" w14:textId="4328216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7</w:t>
            </w:r>
          </w:p>
        </w:tc>
        <w:tc>
          <w:tcPr>
            <w:tcW w:w="1418" w:type="dxa"/>
            <w:vAlign w:val="bottom"/>
          </w:tcPr>
          <w:p w14:paraId="6B4785F7" w14:textId="7595BB7D"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7</w:t>
            </w:r>
          </w:p>
        </w:tc>
        <w:tc>
          <w:tcPr>
            <w:tcW w:w="1273" w:type="dxa"/>
            <w:vAlign w:val="bottom"/>
          </w:tcPr>
          <w:p w14:paraId="31EB4B7E" w14:textId="0C46932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0.4</w:t>
            </w:r>
          </w:p>
        </w:tc>
        <w:tc>
          <w:tcPr>
            <w:tcW w:w="1296" w:type="dxa"/>
            <w:vAlign w:val="bottom"/>
          </w:tcPr>
          <w:p w14:paraId="2ABBF6DE" w14:textId="0A88635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1525A787" w14:textId="5A0D2854"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122.5</w:t>
            </w:r>
          </w:p>
        </w:tc>
      </w:tr>
      <w:tr w:rsidR="00485764" w:rsidRPr="00347512" w14:paraId="28226922" w14:textId="6098AFEC" w:rsidTr="00485764">
        <w:tc>
          <w:tcPr>
            <w:tcW w:w="1687" w:type="dxa"/>
            <w:vAlign w:val="bottom"/>
          </w:tcPr>
          <w:p w14:paraId="2DD48C9D" w14:textId="2D57B31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Shotgun</w:t>
            </w:r>
          </w:p>
        </w:tc>
        <w:tc>
          <w:tcPr>
            <w:tcW w:w="1424" w:type="dxa"/>
            <w:vAlign w:val="bottom"/>
          </w:tcPr>
          <w:p w14:paraId="4E231E87" w14:textId="187EFCF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w:t>
            </w:r>
          </w:p>
        </w:tc>
        <w:tc>
          <w:tcPr>
            <w:tcW w:w="1418" w:type="dxa"/>
            <w:vAlign w:val="bottom"/>
          </w:tcPr>
          <w:p w14:paraId="3457036D" w14:textId="5ABC11C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7</w:t>
            </w:r>
          </w:p>
        </w:tc>
        <w:tc>
          <w:tcPr>
            <w:tcW w:w="1273" w:type="dxa"/>
            <w:vAlign w:val="bottom"/>
          </w:tcPr>
          <w:p w14:paraId="092B3309" w14:textId="7C03155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0.4</w:t>
            </w:r>
          </w:p>
        </w:tc>
        <w:tc>
          <w:tcPr>
            <w:tcW w:w="1296" w:type="dxa"/>
            <w:vAlign w:val="bottom"/>
          </w:tcPr>
          <w:p w14:paraId="595189DB" w14:textId="1D57D70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424" w:type="dxa"/>
            <w:vAlign w:val="bottom"/>
          </w:tcPr>
          <w:p w14:paraId="5CA1CE52" w14:textId="45D0FC2D"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70</w:t>
            </w:r>
          </w:p>
        </w:tc>
      </w:tr>
      <w:tr w:rsidR="00485764" w:rsidRPr="00347512" w14:paraId="1C66FB33" w14:textId="4674F49C" w:rsidTr="00485764">
        <w:tc>
          <w:tcPr>
            <w:tcW w:w="1687" w:type="dxa"/>
            <w:vAlign w:val="bottom"/>
          </w:tcPr>
          <w:p w14:paraId="44E0A162" w14:textId="4DE1B2D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N22Laser</w:t>
            </w:r>
          </w:p>
        </w:tc>
        <w:tc>
          <w:tcPr>
            <w:tcW w:w="1424" w:type="dxa"/>
            <w:vAlign w:val="bottom"/>
          </w:tcPr>
          <w:p w14:paraId="789BF714" w14:textId="6695AC0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25</w:t>
            </w:r>
          </w:p>
        </w:tc>
        <w:tc>
          <w:tcPr>
            <w:tcW w:w="1418" w:type="dxa"/>
            <w:vAlign w:val="bottom"/>
          </w:tcPr>
          <w:p w14:paraId="1262A93D" w14:textId="16F579E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6E033D15" w14:textId="6252B2A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0.5</w:t>
            </w:r>
          </w:p>
        </w:tc>
        <w:tc>
          <w:tcPr>
            <w:tcW w:w="1296" w:type="dxa"/>
            <w:vAlign w:val="bottom"/>
          </w:tcPr>
          <w:p w14:paraId="0D4B4A1D" w14:textId="199D077D"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w:t>
            </w:r>
          </w:p>
        </w:tc>
        <w:tc>
          <w:tcPr>
            <w:tcW w:w="1424" w:type="dxa"/>
            <w:vAlign w:val="bottom"/>
          </w:tcPr>
          <w:p w14:paraId="0FD8CFD4" w14:textId="7D672622"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w:t>
            </w:r>
          </w:p>
        </w:tc>
      </w:tr>
      <w:tr w:rsidR="00485764" w:rsidRPr="00347512" w14:paraId="3D15D1B9" w14:textId="0BA9B29D" w:rsidTr="00485764">
        <w:tc>
          <w:tcPr>
            <w:tcW w:w="1687" w:type="dxa"/>
            <w:vAlign w:val="bottom"/>
          </w:tcPr>
          <w:p w14:paraId="35BFA400" w14:textId="3835172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RPG</w:t>
            </w:r>
          </w:p>
        </w:tc>
        <w:tc>
          <w:tcPr>
            <w:tcW w:w="1424" w:type="dxa"/>
            <w:vAlign w:val="bottom"/>
          </w:tcPr>
          <w:p w14:paraId="140370FD" w14:textId="67C7389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200</w:t>
            </w:r>
          </w:p>
        </w:tc>
        <w:tc>
          <w:tcPr>
            <w:tcW w:w="1418" w:type="dxa"/>
            <w:vAlign w:val="bottom"/>
          </w:tcPr>
          <w:p w14:paraId="63125D58" w14:textId="60D2125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5293E517" w14:textId="7616F45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w:t>
            </w:r>
          </w:p>
        </w:tc>
        <w:tc>
          <w:tcPr>
            <w:tcW w:w="1296" w:type="dxa"/>
            <w:vAlign w:val="bottom"/>
          </w:tcPr>
          <w:p w14:paraId="0EC88152" w14:textId="69A7974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w:t>
            </w:r>
          </w:p>
        </w:tc>
        <w:tc>
          <w:tcPr>
            <w:tcW w:w="1424" w:type="dxa"/>
            <w:vAlign w:val="bottom"/>
          </w:tcPr>
          <w:p w14:paraId="0835E62A" w14:textId="792ED3BE"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100</w:t>
            </w:r>
          </w:p>
        </w:tc>
      </w:tr>
      <w:tr w:rsidR="00485764" w:rsidRPr="00347512" w14:paraId="06EFDB10" w14:textId="16CB846B" w:rsidTr="00485764">
        <w:tc>
          <w:tcPr>
            <w:tcW w:w="1687" w:type="dxa"/>
            <w:vAlign w:val="bottom"/>
          </w:tcPr>
          <w:p w14:paraId="091B831F" w14:textId="5D6430B9"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SniperRifile</w:t>
            </w:r>
            <w:proofErr w:type="spellEnd"/>
          </w:p>
        </w:tc>
        <w:tc>
          <w:tcPr>
            <w:tcW w:w="1424" w:type="dxa"/>
            <w:vAlign w:val="bottom"/>
          </w:tcPr>
          <w:p w14:paraId="7F81F8BA" w14:textId="67AE1B8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1418" w:type="dxa"/>
            <w:vAlign w:val="bottom"/>
          </w:tcPr>
          <w:p w14:paraId="382FE7D0" w14:textId="1D63AAB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20DCF44D" w14:textId="139A0F8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0.85</w:t>
            </w:r>
          </w:p>
        </w:tc>
        <w:tc>
          <w:tcPr>
            <w:tcW w:w="1296" w:type="dxa"/>
            <w:vAlign w:val="bottom"/>
          </w:tcPr>
          <w:p w14:paraId="5794EA5D" w14:textId="18531D2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w:t>
            </w:r>
          </w:p>
        </w:tc>
        <w:tc>
          <w:tcPr>
            <w:tcW w:w="1424" w:type="dxa"/>
            <w:vAlign w:val="bottom"/>
          </w:tcPr>
          <w:p w14:paraId="18A3C854" w14:textId="147E27B9"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41.17647059</w:t>
            </w:r>
          </w:p>
        </w:tc>
      </w:tr>
      <w:tr w:rsidR="00485764" w:rsidRPr="00347512" w14:paraId="03828AB1" w14:textId="5E48EE9E" w:rsidTr="00485764">
        <w:tc>
          <w:tcPr>
            <w:tcW w:w="1687" w:type="dxa"/>
            <w:vAlign w:val="bottom"/>
          </w:tcPr>
          <w:p w14:paraId="3AB3B028" w14:textId="4791B92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AK-47</w:t>
            </w:r>
          </w:p>
        </w:tc>
        <w:tc>
          <w:tcPr>
            <w:tcW w:w="1424" w:type="dxa"/>
            <w:vAlign w:val="bottom"/>
          </w:tcPr>
          <w:p w14:paraId="1A79C2FA" w14:textId="3C790D8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14</w:t>
            </w:r>
          </w:p>
        </w:tc>
        <w:tc>
          <w:tcPr>
            <w:tcW w:w="1418" w:type="dxa"/>
            <w:vAlign w:val="bottom"/>
          </w:tcPr>
          <w:p w14:paraId="4C39BF7F" w14:textId="0B0886E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5E743A56" w14:textId="612D033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0.25</w:t>
            </w:r>
          </w:p>
        </w:tc>
        <w:tc>
          <w:tcPr>
            <w:tcW w:w="1296" w:type="dxa"/>
            <w:vAlign w:val="bottom"/>
          </w:tcPr>
          <w:p w14:paraId="2BEECEDC" w14:textId="16E256DD"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w:t>
            </w:r>
          </w:p>
        </w:tc>
        <w:tc>
          <w:tcPr>
            <w:tcW w:w="1424" w:type="dxa"/>
            <w:vAlign w:val="bottom"/>
          </w:tcPr>
          <w:p w14:paraId="2EF714C4" w14:textId="46C695E2"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56</w:t>
            </w:r>
          </w:p>
        </w:tc>
      </w:tr>
      <w:tr w:rsidR="00485764" w:rsidRPr="00347512" w14:paraId="2CBF9E5C" w14:textId="57E47639" w:rsidTr="00485764">
        <w:tc>
          <w:tcPr>
            <w:tcW w:w="1687" w:type="dxa"/>
            <w:vAlign w:val="bottom"/>
          </w:tcPr>
          <w:p w14:paraId="420F67B1" w14:textId="042B2100"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BigShotgun</w:t>
            </w:r>
            <w:proofErr w:type="spellEnd"/>
          </w:p>
        </w:tc>
        <w:tc>
          <w:tcPr>
            <w:tcW w:w="1424" w:type="dxa"/>
            <w:vAlign w:val="bottom"/>
          </w:tcPr>
          <w:p w14:paraId="6409BE66" w14:textId="059D9FC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w:t>
            </w:r>
          </w:p>
        </w:tc>
        <w:tc>
          <w:tcPr>
            <w:tcW w:w="1418" w:type="dxa"/>
            <w:vAlign w:val="bottom"/>
          </w:tcPr>
          <w:p w14:paraId="64DA4BBC" w14:textId="0B0706D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15</w:t>
            </w:r>
          </w:p>
        </w:tc>
        <w:tc>
          <w:tcPr>
            <w:tcW w:w="1273" w:type="dxa"/>
            <w:vAlign w:val="bottom"/>
          </w:tcPr>
          <w:p w14:paraId="25984EBB" w14:textId="279DF10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0.4</w:t>
            </w:r>
          </w:p>
        </w:tc>
        <w:tc>
          <w:tcPr>
            <w:tcW w:w="1296" w:type="dxa"/>
            <w:vAlign w:val="bottom"/>
          </w:tcPr>
          <w:p w14:paraId="5F1110D5" w14:textId="713520C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w:t>
            </w:r>
          </w:p>
        </w:tc>
        <w:tc>
          <w:tcPr>
            <w:tcW w:w="1424" w:type="dxa"/>
            <w:vAlign w:val="bottom"/>
          </w:tcPr>
          <w:p w14:paraId="72984C6F" w14:textId="4B70E959"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225</w:t>
            </w:r>
          </w:p>
        </w:tc>
      </w:tr>
      <w:tr w:rsidR="00485764" w:rsidRPr="00347512" w14:paraId="01C1AD90" w14:textId="57B93576" w:rsidTr="00485764">
        <w:tc>
          <w:tcPr>
            <w:tcW w:w="1687" w:type="dxa"/>
            <w:vAlign w:val="bottom"/>
          </w:tcPr>
          <w:p w14:paraId="4E2B073D" w14:textId="1E36DD0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QBZ</w:t>
            </w:r>
          </w:p>
        </w:tc>
        <w:tc>
          <w:tcPr>
            <w:tcW w:w="1424" w:type="dxa"/>
            <w:vAlign w:val="bottom"/>
          </w:tcPr>
          <w:p w14:paraId="63C18480" w14:textId="39C9A5D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10</w:t>
            </w:r>
          </w:p>
        </w:tc>
        <w:tc>
          <w:tcPr>
            <w:tcW w:w="1418" w:type="dxa"/>
            <w:vAlign w:val="bottom"/>
          </w:tcPr>
          <w:p w14:paraId="12051E6F" w14:textId="07EB01B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696D4C6F" w14:textId="5DADAB8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0.2</w:t>
            </w:r>
          </w:p>
        </w:tc>
        <w:tc>
          <w:tcPr>
            <w:tcW w:w="1296" w:type="dxa"/>
            <w:vAlign w:val="bottom"/>
          </w:tcPr>
          <w:p w14:paraId="211A1C70" w14:textId="6A9B843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w:t>
            </w:r>
          </w:p>
        </w:tc>
        <w:tc>
          <w:tcPr>
            <w:tcW w:w="1424" w:type="dxa"/>
            <w:vAlign w:val="bottom"/>
          </w:tcPr>
          <w:p w14:paraId="7744C283" w14:textId="45B4EAE6"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w:t>
            </w:r>
          </w:p>
        </w:tc>
      </w:tr>
      <w:tr w:rsidR="00485764" w:rsidRPr="00347512" w14:paraId="06D1379D" w14:textId="23E702D8" w:rsidTr="00485764">
        <w:tc>
          <w:tcPr>
            <w:tcW w:w="1687" w:type="dxa"/>
            <w:vAlign w:val="bottom"/>
          </w:tcPr>
          <w:p w14:paraId="7E2C1B9D" w14:textId="6B2CD23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Railgun</w:t>
            </w:r>
          </w:p>
        </w:tc>
        <w:tc>
          <w:tcPr>
            <w:tcW w:w="1424" w:type="dxa"/>
            <w:vAlign w:val="bottom"/>
          </w:tcPr>
          <w:p w14:paraId="7D2C5FFA" w14:textId="3189F282"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35</w:t>
            </w:r>
          </w:p>
        </w:tc>
        <w:tc>
          <w:tcPr>
            <w:tcW w:w="1418" w:type="dxa"/>
            <w:vAlign w:val="bottom"/>
          </w:tcPr>
          <w:p w14:paraId="2A6AFA06" w14:textId="14292D6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650689ED" w14:textId="0ABEDF5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0.4</w:t>
            </w:r>
          </w:p>
        </w:tc>
        <w:tc>
          <w:tcPr>
            <w:tcW w:w="1296" w:type="dxa"/>
            <w:vAlign w:val="bottom"/>
          </w:tcPr>
          <w:p w14:paraId="46E62975" w14:textId="578C0006"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3</w:t>
            </w:r>
          </w:p>
        </w:tc>
        <w:tc>
          <w:tcPr>
            <w:tcW w:w="1424" w:type="dxa"/>
            <w:vAlign w:val="bottom"/>
          </w:tcPr>
          <w:p w14:paraId="7064D7A1" w14:textId="48A46527"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87.5</w:t>
            </w:r>
          </w:p>
        </w:tc>
      </w:tr>
      <w:tr w:rsidR="00485764" w:rsidRPr="00347512" w14:paraId="19ECDF68" w14:textId="67B14069" w:rsidTr="00485764">
        <w:tc>
          <w:tcPr>
            <w:tcW w:w="1687" w:type="dxa"/>
            <w:vAlign w:val="bottom"/>
          </w:tcPr>
          <w:p w14:paraId="234F27CD" w14:textId="30E9CF1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GM6Sniper</w:t>
            </w:r>
          </w:p>
        </w:tc>
        <w:tc>
          <w:tcPr>
            <w:tcW w:w="1424" w:type="dxa"/>
            <w:vAlign w:val="bottom"/>
          </w:tcPr>
          <w:p w14:paraId="2EB6ABEE" w14:textId="14BA177F"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60</w:t>
            </w:r>
          </w:p>
        </w:tc>
        <w:tc>
          <w:tcPr>
            <w:tcW w:w="1418" w:type="dxa"/>
            <w:vAlign w:val="bottom"/>
          </w:tcPr>
          <w:p w14:paraId="30EE95BD" w14:textId="422425D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4BF34A0D" w14:textId="7FCBDC7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0.7</w:t>
            </w:r>
          </w:p>
        </w:tc>
        <w:tc>
          <w:tcPr>
            <w:tcW w:w="1296" w:type="dxa"/>
            <w:vAlign w:val="bottom"/>
          </w:tcPr>
          <w:p w14:paraId="4F6CBF1F" w14:textId="4AD52EF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w:t>
            </w:r>
          </w:p>
        </w:tc>
        <w:tc>
          <w:tcPr>
            <w:tcW w:w="1424" w:type="dxa"/>
            <w:vAlign w:val="bottom"/>
          </w:tcPr>
          <w:p w14:paraId="1600DEFA" w14:textId="65C95CB6"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85.71428571</w:t>
            </w:r>
          </w:p>
        </w:tc>
      </w:tr>
      <w:tr w:rsidR="00485764" w:rsidRPr="00347512" w14:paraId="0C413761" w14:textId="3A76E6B3" w:rsidTr="00485764">
        <w:tc>
          <w:tcPr>
            <w:tcW w:w="1687" w:type="dxa"/>
            <w:vAlign w:val="bottom"/>
          </w:tcPr>
          <w:p w14:paraId="2F4355C6" w14:textId="6F76EDD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MP7</w:t>
            </w:r>
          </w:p>
        </w:tc>
        <w:tc>
          <w:tcPr>
            <w:tcW w:w="1424" w:type="dxa"/>
            <w:vAlign w:val="bottom"/>
          </w:tcPr>
          <w:p w14:paraId="453E6139" w14:textId="408EB7C8"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10</w:t>
            </w:r>
          </w:p>
        </w:tc>
        <w:tc>
          <w:tcPr>
            <w:tcW w:w="1418" w:type="dxa"/>
            <w:vAlign w:val="bottom"/>
          </w:tcPr>
          <w:p w14:paraId="0524AED0" w14:textId="3E2D3E8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6B5312A3" w14:textId="68C3ECA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0.1</w:t>
            </w:r>
          </w:p>
        </w:tc>
        <w:tc>
          <w:tcPr>
            <w:tcW w:w="1296" w:type="dxa"/>
            <w:vAlign w:val="bottom"/>
          </w:tcPr>
          <w:p w14:paraId="6CFEF671" w14:textId="3F5B6E7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w:t>
            </w:r>
          </w:p>
        </w:tc>
        <w:tc>
          <w:tcPr>
            <w:tcW w:w="1424" w:type="dxa"/>
            <w:vAlign w:val="bottom"/>
          </w:tcPr>
          <w:p w14:paraId="7E7D3E9C" w14:textId="78F6A042"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100</w:t>
            </w:r>
          </w:p>
        </w:tc>
      </w:tr>
      <w:tr w:rsidR="00485764" w:rsidRPr="00347512" w14:paraId="40787966" w14:textId="25D7E1DB" w:rsidTr="00485764">
        <w:tc>
          <w:tcPr>
            <w:tcW w:w="1687" w:type="dxa"/>
            <w:vAlign w:val="bottom"/>
          </w:tcPr>
          <w:p w14:paraId="3CF62E20" w14:textId="31A94E87"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AKEY-47</w:t>
            </w:r>
          </w:p>
        </w:tc>
        <w:tc>
          <w:tcPr>
            <w:tcW w:w="1424" w:type="dxa"/>
            <w:vAlign w:val="bottom"/>
          </w:tcPr>
          <w:p w14:paraId="4B5449B5" w14:textId="47366A9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20</w:t>
            </w:r>
          </w:p>
        </w:tc>
        <w:tc>
          <w:tcPr>
            <w:tcW w:w="1418" w:type="dxa"/>
            <w:vAlign w:val="bottom"/>
          </w:tcPr>
          <w:p w14:paraId="7B9C748D" w14:textId="0DA3B24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3C303039" w14:textId="5BFBAAC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0.15</w:t>
            </w:r>
          </w:p>
        </w:tc>
        <w:tc>
          <w:tcPr>
            <w:tcW w:w="1296" w:type="dxa"/>
            <w:vAlign w:val="bottom"/>
          </w:tcPr>
          <w:p w14:paraId="1FB6BCDF" w14:textId="60D2A13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w:t>
            </w:r>
          </w:p>
        </w:tc>
        <w:tc>
          <w:tcPr>
            <w:tcW w:w="1424" w:type="dxa"/>
            <w:vAlign w:val="bottom"/>
          </w:tcPr>
          <w:p w14:paraId="660059B6" w14:textId="286F04A1"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133.3333333</w:t>
            </w:r>
          </w:p>
        </w:tc>
      </w:tr>
      <w:tr w:rsidR="00485764" w:rsidRPr="00347512" w14:paraId="5873C714" w14:textId="367E7C13" w:rsidTr="00485764">
        <w:tc>
          <w:tcPr>
            <w:tcW w:w="1687" w:type="dxa"/>
            <w:vAlign w:val="bottom"/>
          </w:tcPr>
          <w:p w14:paraId="68D61558" w14:textId="0B7F21B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AWP</w:t>
            </w:r>
          </w:p>
        </w:tc>
        <w:tc>
          <w:tcPr>
            <w:tcW w:w="1424" w:type="dxa"/>
            <w:vAlign w:val="bottom"/>
          </w:tcPr>
          <w:p w14:paraId="77FDC242" w14:textId="273DD49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200</w:t>
            </w:r>
          </w:p>
        </w:tc>
        <w:tc>
          <w:tcPr>
            <w:tcW w:w="1418" w:type="dxa"/>
            <w:vAlign w:val="bottom"/>
          </w:tcPr>
          <w:p w14:paraId="5D125064" w14:textId="0A1217B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22A2F441" w14:textId="7323FC4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96" w:type="dxa"/>
            <w:vAlign w:val="bottom"/>
          </w:tcPr>
          <w:p w14:paraId="608138FA" w14:textId="4691155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w:t>
            </w:r>
          </w:p>
        </w:tc>
        <w:tc>
          <w:tcPr>
            <w:tcW w:w="1424" w:type="dxa"/>
            <w:vAlign w:val="bottom"/>
          </w:tcPr>
          <w:p w14:paraId="2D6AC064" w14:textId="461169AF"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200</w:t>
            </w:r>
          </w:p>
        </w:tc>
      </w:tr>
      <w:tr w:rsidR="00485764" w:rsidRPr="00347512" w14:paraId="4A29DFA9" w14:textId="73638DD9" w:rsidTr="00485764">
        <w:tc>
          <w:tcPr>
            <w:tcW w:w="1687" w:type="dxa"/>
            <w:vAlign w:val="bottom"/>
          </w:tcPr>
          <w:p w14:paraId="6CA9388F" w14:textId="46ED833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Com4nd0</w:t>
            </w:r>
          </w:p>
        </w:tc>
        <w:tc>
          <w:tcPr>
            <w:tcW w:w="1424" w:type="dxa"/>
            <w:vAlign w:val="bottom"/>
          </w:tcPr>
          <w:p w14:paraId="32EBAE2D" w14:textId="20CF236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250</w:t>
            </w:r>
          </w:p>
        </w:tc>
        <w:tc>
          <w:tcPr>
            <w:tcW w:w="1418" w:type="dxa"/>
            <w:vAlign w:val="bottom"/>
          </w:tcPr>
          <w:p w14:paraId="1685C14D" w14:textId="458D10A3"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4</w:t>
            </w:r>
          </w:p>
        </w:tc>
        <w:tc>
          <w:tcPr>
            <w:tcW w:w="1273" w:type="dxa"/>
            <w:vAlign w:val="bottom"/>
          </w:tcPr>
          <w:p w14:paraId="24556F5B" w14:textId="4FC4133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w:t>
            </w:r>
          </w:p>
        </w:tc>
        <w:tc>
          <w:tcPr>
            <w:tcW w:w="1296" w:type="dxa"/>
            <w:vAlign w:val="bottom"/>
          </w:tcPr>
          <w:p w14:paraId="7C9DBB5D" w14:textId="3022AC5B"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w:t>
            </w:r>
          </w:p>
        </w:tc>
        <w:tc>
          <w:tcPr>
            <w:tcW w:w="1424" w:type="dxa"/>
            <w:vAlign w:val="bottom"/>
          </w:tcPr>
          <w:p w14:paraId="4D45AFA6" w14:textId="25102635"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500</w:t>
            </w:r>
          </w:p>
        </w:tc>
      </w:tr>
      <w:tr w:rsidR="00485764" w:rsidRPr="00347512" w14:paraId="38432058" w14:textId="057049DA" w:rsidTr="00485764">
        <w:tc>
          <w:tcPr>
            <w:tcW w:w="1687" w:type="dxa"/>
            <w:vAlign w:val="bottom"/>
          </w:tcPr>
          <w:p w14:paraId="4376406B" w14:textId="3D3AE471"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MassShotGun</w:t>
            </w:r>
            <w:proofErr w:type="spellEnd"/>
          </w:p>
        </w:tc>
        <w:tc>
          <w:tcPr>
            <w:tcW w:w="1424" w:type="dxa"/>
            <w:vAlign w:val="bottom"/>
          </w:tcPr>
          <w:p w14:paraId="2A922389" w14:textId="175AA489"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10</w:t>
            </w:r>
          </w:p>
        </w:tc>
        <w:tc>
          <w:tcPr>
            <w:tcW w:w="1418" w:type="dxa"/>
            <w:vAlign w:val="bottom"/>
          </w:tcPr>
          <w:p w14:paraId="436A105E" w14:textId="0B66DB50"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25</w:t>
            </w:r>
          </w:p>
        </w:tc>
        <w:tc>
          <w:tcPr>
            <w:tcW w:w="1273" w:type="dxa"/>
            <w:vAlign w:val="bottom"/>
          </w:tcPr>
          <w:p w14:paraId="5702B892" w14:textId="03F840BE"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0.5</w:t>
            </w:r>
          </w:p>
        </w:tc>
        <w:tc>
          <w:tcPr>
            <w:tcW w:w="1296" w:type="dxa"/>
            <w:vAlign w:val="bottom"/>
          </w:tcPr>
          <w:p w14:paraId="1E6F8B63" w14:textId="65D860BC"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w:t>
            </w:r>
          </w:p>
        </w:tc>
        <w:tc>
          <w:tcPr>
            <w:tcW w:w="1424" w:type="dxa"/>
            <w:vAlign w:val="bottom"/>
          </w:tcPr>
          <w:p w14:paraId="3FCDDBCE" w14:textId="77968B9A"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500</w:t>
            </w:r>
          </w:p>
        </w:tc>
      </w:tr>
      <w:tr w:rsidR="00485764" w:rsidRPr="00347512" w14:paraId="2D3C18FD" w14:textId="57763CBC" w:rsidTr="00485764">
        <w:tc>
          <w:tcPr>
            <w:tcW w:w="1687" w:type="dxa"/>
            <w:vAlign w:val="bottom"/>
          </w:tcPr>
          <w:p w14:paraId="023C9F79" w14:textId="3903F07A" w:rsidR="00485764" w:rsidRPr="00347512" w:rsidRDefault="00485764" w:rsidP="00485764">
            <w:pPr>
              <w:rPr>
                <w:rFonts w:ascii="Times New Roman" w:hAnsi="Times New Roman" w:cs="Times New Roman"/>
              </w:rPr>
            </w:pPr>
            <w:proofErr w:type="spellStart"/>
            <w:r w:rsidRPr="00347512">
              <w:rPr>
                <w:rFonts w:ascii="Times New Roman" w:eastAsia="DengXian" w:hAnsi="Times New Roman" w:cs="Times New Roman"/>
                <w:color w:val="000000"/>
                <w:sz w:val="22"/>
              </w:rPr>
              <w:t>Rocketlauncher</w:t>
            </w:r>
            <w:proofErr w:type="spellEnd"/>
          </w:p>
        </w:tc>
        <w:tc>
          <w:tcPr>
            <w:tcW w:w="1424" w:type="dxa"/>
            <w:vAlign w:val="bottom"/>
          </w:tcPr>
          <w:p w14:paraId="6ABE8DB7" w14:textId="672D4C8A"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500</w:t>
            </w:r>
          </w:p>
        </w:tc>
        <w:tc>
          <w:tcPr>
            <w:tcW w:w="1418" w:type="dxa"/>
            <w:vAlign w:val="bottom"/>
          </w:tcPr>
          <w:p w14:paraId="2B4F9E7E" w14:textId="4FDE2A44"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1</w:t>
            </w:r>
          </w:p>
        </w:tc>
        <w:tc>
          <w:tcPr>
            <w:tcW w:w="1273" w:type="dxa"/>
            <w:vAlign w:val="bottom"/>
          </w:tcPr>
          <w:p w14:paraId="28801FAB" w14:textId="19084E45"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2</w:t>
            </w:r>
          </w:p>
        </w:tc>
        <w:tc>
          <w:tcPr>
            <w:tcW w:w="1296" w:type="dxa"/>
            <w:vAlign w:val="bottom"/>
          </w:tcPr>
          <w:p w14:paraId="564B9912" w14:textId="6EAF5F31" w:rsidR="00485764" w:rsidRPr="00347512" w:rsidRDefault="00485764" w:rsidP="00485764">
            <w:pPr>
              <w:rPr>
                <w:rFonts w:ascii="Times New Roman" w:hAnsi="Times New Roman" w:cs="Times New Roman"/>
              </w:rPr>
            </w:pPr>
            <w:r w:rsidRPr="00347512">
              <w:rPr>
                <w:rFonts w:ascii="Times New Roman" w:eastAsia="DengXian" w:hAnsi="Times New Roman" w:cs="Times New Roman"/>
                <w:color w:val="000000"/>
                <w:sz w:val="22"/>
              </w:rPr>
              <w:t>5</w:t>
            </w:r>
          </w:p>
        </w:tc>
        <w:tc>
          <w:tcPr>
            <w:tcW w:w="1424" w:type="dxa"/>
            <w:vAlign w:val="bottom"/>
          </w:tcPr>
          <w:p w14:paraId="6E04DC66" w14:textId="657696AB" w:rsidR="00485764" w:rsidRPr="00347512" w:rsidRDefault="00485764" w:rsidP="00485764">
            <w:pPr>
              <w:rPr>
                <w:rFonts w:ascii="Times New Roman" w:eastAsia="DengXian" w:hAnsi="Times New Roman" w:cs="Times New Roman"/>
                <w:color w:val="000000"/>
                <w:sz w:val="22"/>
              </w:rPr>
            </w:pPr>
            <w:r w:rsidRPr="00347512">
              <w:rPr>
                <w:rFonts w:ascii="Times New Roman" w:eastAsia="DengXian" w:hAnsi="Times New Roman" w:cs="Times New Roman"/>
                <w:color w:val="000000"/>
                <w:sz w:val="22"/>
              </w:rPr>
              <w:t>250</w:t>
            </w:r>
          </w:p>
        </w:tc>
      </w:tr>
    </w:tbl>
    <w:p w14:paraId="0E40A616" w14:textId="55CAE208" w:rsidR="00485764" w:rsidRPr="00347512" w:rsidRDefault="00485764" w:rsidP="008A5C50">
      <w:pPr>
        <w:jc w:val="center"/>
        <w:rPr>
          <w:rFonts w:ascii="Times New Roman" w:hAnsi="Times New Roman" w:cs="Times New Roman"/>
        </w:rPr>
      </w:pPr>
      <w:r w:rsidRPr="00347512">
        <w:rPr>
          <w:rFonts w:ascii="Times New Roman" w:hAnsi="Times New Roman" w:cs="Times New Roman"/>
        </w:rPr>
        <w:t>Table: Weapons’ Attributes</w:t>
      </w:r>
    </w:p>
    <w:sectPr w:rsidR="00485764" w:rsidRPr="00347512" w:rsidSect="009D4400">
      <w:footerReference w:type="default" r:id="rId3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2316" w14:textId="77777777" w:rsidR="001D6DB7" w:rsidRDefault="001D6DB7" w:rsidP="007124F0">
      <w:r>
        <w:separator/>
      </w:r>
    </w:p>
  </w:endnote>
  <w:endnote w:type="continuationSeparator" w:id="0">
    <w:p w14:paraId="3768966E" w14:textId="77777777" w:rsidR="001D6DB7" w:rsidRDefault="001D6DB7" w:rsidP="00712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953076"/>
      <w:docPartObj>
        <w:docPartGallery w:val="Page Numbers (Bottom of Page)"/>
        <w:docPartUnique/>
      </w:docPartObj>
    </w:sdtPr>
    <w:sdtContent>
      <w:p w14:paraId="2DECB50F" w14:textId="085C74C4" w:rsidR="00FD1A67" w:rsidRDefault="00FD1A67">
        <w:pPr>
          <w:pStyle w:val="Footer"/>
          <w:jc w:val="center"/>
        </w:pPr>
        <w:r>
          <w:fldChar w:fldCharType="begin"/>
        </w:r>
        <w:r>
          <w:instrText>PAGE   \* MERGEFORMAT</w:instrText>
        </w:r>
        <w:r>
          <w:fldChar w:fldCharType="separate"/>
        </w:r>
        <w:r>
          <w:rPr>
            <w:lang w:val="en-GB"/>
          </w:rPr>
          <w:t>2</w:t>
        </w:r>
        <w:r>
          <w:fldChar w:fldCharType="end"/>
        </w:r>
      </w:p>
    </w:sdtContent>
  </w:sdt>
  <w:p w14:paraId="133EC22B" w14:textId="77777777" w:rsidR="00FC748B" w:rsidRDefault="00FC7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69B9E" w14:textId="77777777" w:rsidR="001D6DB7" w:rsidRDefault="001D6DB7" w:rsidP="007124F0">
      <w:r>
        <w:separator/>
      </w:r>
    </w:p>
  </w:footnote>
  <w:footnote w:type="continuationSeparator" w:id="0">
    <w:p w14:paraId="0D26009F" w14:textId="77777777" w:rsidR="001D6DB7" w:rsidRDefault="001D6DB7" w:rsidP="00712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286"/>
    <w:multiLevelType w:val="hybridMultilevel"/>
    <w:tmpl w:val="69E611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C51EBB"/>
    <w:multiLevelType w:val="hybridMultilevel"/>
    <w:tmpl w:val="366648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941BB7"/>
    <w:multiLevelType w:val="hybridMultilevel"/>
    <w:tmpl w:val="D7E62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964F00"/>
    <w:multiLevelType w:val="hybridMultilevel"/>
    <w:tmpl w:val="E85248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B0C0450"/>
    <w:multiLevelType w:val="hybridMultilevel"/>
    <w:tmpl w:val="FEEC4E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07E52E3"/>
    <w:multiLevelType w:val="hybridMultilevel"/>
    <w:tmpl w:val="7AA0F0E6"/>
    <w:lvl w:ilvl="0" w:tplc="DB7A6A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0D2DC5"/>
    <w:multiLevelType w:val="hybridMultilevel"/>
    <w:tmpl w:val="3F82E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8680636"/>
    <w:multiLevelType w:val="hybridMultilevel"/>
    <w:tmpl w:val="CEB810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A031087"/>
    <w:multiLevelType w:val="hybridMultilevel"/>
    <w:tmpl w:val="8E68D0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DA30B3"/>
    <w:multiLevelType w:val="hybridMultilevel"/>
    <w:tmpl w:val="F3581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C6E328D"/>
    <w:multiLevelType w:val="hybridMultilevel"/>
    <w:tmpl w:val="AE601DC4"/>
    <w:lvl w:ilvl="0" w:tplc="1E76E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F7A2A90"/>
    <w:multiLevelType w:val="multilevel"/>
    <w:tmpl w:val="14E631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271186"/>
    <w:multiLevelType w:val="hybridMultilevel"/>
    <w:tmpl w:val="011CF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91759F8"/>
    <w:multiLevelType w:val="hybridMultilevel"/>
    <w:tmpl w:val="6CF8F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F276F15"/>
    <w:multiLevelType w:val="hybridMultilevel"/>
    <w:tmpl w:val="85FA26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4EB30A1"/>
    <w:multiLevelType w:val="hybridMultilevel"/>
    <w:tmpl w:val="BD62D6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5F228D1"/>
    <w:multiLevelType w:val="hybridMultilevel"/>
    <w:tmpl w:val="CC2E913E"/>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46846808"/>
    <w:multiLevelType w:val="hybridMultilevel"/>
    <w:tmpl w:val="50F8988C"/>
    <w:lvl w:ilvl="0" w:tplc="ECE6EE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7856FE5"/>
    <w:multiLevelType w:val="multilevel"/>
    <w:tmpl w:val="55BC67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8681090"/>
    <w:multiLevelType w:val="hybridMultilevel"/>
    <w:tmpl w:val="0F3E04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98D6568"/>
    <w:multiLevelType w:val="hybridMultilevel"/>
    <w:tmpl w:val="6E3A0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DB00B57"/>
    <w:multiLevelType w:val="hybridMultilevel"/>
    <w:tmpl w:val="3CF4DFA0"/>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4EB52C14"/>
    <w:multiLevelType w:val="hybridMultilevel"/>
    <w:tmpl w:val="6C961E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F7047F2"/>
    <w:multiLevelType w:val="hybridMultilevel"/>
    <w:tmpl w:val="348660D8"/>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531D55F6"/>
    <w:multiLevelType w:val="hybridMultilevel"/>
    <w:tmpl w:val="B4384222"/>
    <w:lvl w:ilvl="0" w:tplc="56E85B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6D61FDD"/>
    <w:multiLevelType w:val="hybridMultilevel"/>
    <w:tmpl w:val="DA1C1FE2"/>
    <w:lvl w:ilvl="0" w:tplc="689C84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7BD38EC"/>
    <w:multiLevelType w:val="hybridMultilevel"/>
    <w:tmpl w:val="EEBAE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CEF7776"/>
    <w:multiLevelType w:val="hybridMultilevel"/>
    <w:tmpl w:val="717AB2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5442A41"/>
    <w:multiLevelType w:val="hybridMultilevel"/>
    <w:tmpl w:val="77349A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59B3BF0"/>
    <w:multiLevelType w:val="hybridMultilevel"/>
    <w:tmpl w:val="40BA9F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C4C013B"/>
    <w:multiLevelType w:val="hybridMultilevel"/>
    <w:tmpl w:val="5A84EC52"/>
    <w:lvl w:ilvl="0" w:tplc="25B866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E2E2064"/>
    <w:multiLevelType w:val="hybridMultilevel"/>
    <w:tmpl w:val="99CA61E4"/>
    <w:lvl w:ilvl="0" w:tplc="9850B0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0617A78"/>
    <w:multiLevelType w:val="hybridMultilevel"/>
    <w:tmpl w:val="22A469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468794A"/>
    <w:multiLevelType w:val="hybridMultilevel"/>
    <w:tmpl w:val="C1BA95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B0C5E47"/>
    <w:multiLevelType w:val="hybridMultilevel"/>
    <w:tmpl w:val="0E02C6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96684639">
    <w:abstractNumId w:val="30"/>
  </w:num>
  <w:num w:numId="2" w16cid:durableId="1684282577">
    <w:abstractNumId w:val="24"/>
  </w:num>
  <w:num w:numId="3" w16cid:durableId="382410202">
    <w:abstractNumId w:val="5"/>
  </w:num>
  <w:num w:numId="4" w16cid:durableId="398476840">
    <w:abstractNumId w:val="25"/>
  </w:num>
  <w:num w:numId="5" w16cid:durableId="1040518417">
    <w:abstractNumId w:val="17"/>
  </w:num>
  <w:num w:numId="6" w16cid:durableId="1547984282">
    <w:abstractNumId w:val="23"/>
  </w:num>
  <w:num w:numId="7" w16cid:durableId="756096417">
    <w:abstractNumId w:val="27"/>
  </w:num>
  <w:num w:numId="8" w16cid:durableId="1941788626">
    <w:abstractNumId w:val="31"/>
  </w:num>
  <w:num w:numId="9" w16cid:durableId="298847736">
    <w:abstractNumId w:val="7"/>
  </w:num>
  <w:num w:numId="10" w16cid:durableId="30346867">
    <w:abstractNumId w:val="1"/>
  </w:num>
  <w:num w:numId="11" w16cid:durableId="2108503720">
    <w:abstractNumId w:val="0"/>
  </w:num>
  <w:num w:numId="12" w16cid:durableId="1002776066">
    <w:abstractNumId w:val="22"/>
  </w:num>
  <w:num w:numId="13" w16cid:durableId="1260875465">
    <w:abstractNumId w:val="29"/>
  </w:num>
  <w:num w:numId="14" w16cid:durableId="1478063154">
    <w:abstractNumId w:val="33"/>
  </w:num>
  <w:num w:numId="15" w16cid:durableId="743645524">
    <w:abstractNumId w:val="20"/>
  </w:num>
  <w:num w:numId="16" w16cid:durableId="1075593600">
    <w:abstractNumId w:val="8"/>
  </w:num>
  <w:num w:numId="17" w16cid:durableId="561019658">
    <w:abstractNumId w:val="32"/>
  </w:num>
  <w:num w:numId="18" w16cid:durableId="1919366109">
    <w:abstractNumId w:val="26"/>
  </w:num>
  <w:num w:numId="19" w16cid:durableId="1940288557">
    <w:abstractNumId w:val="12"/>
  </w:num>
  <w:num w:numId="20" w16cid:durableId="1950307277">
    <w:abstractNumId w:val="6"/>
  </w:num>
  <w:num w:numId="21" w16cid:durableId="1599680244">
    <w:abstractNumId w:val="2"/>
  </w:num>
  <w:num w:numId="22" w16cid:durableId="705646236">
    <w:abstractNumId w:val="3"/>
  </w:num>
  <w:num w:numId="23" w16cid:durableId="1728383022">
    <w:abstractNumId w:val="34"/>
  </w:num>
  <w:num w:numId="24" w16cid:durableId="82188004">
    <w:abstractNumId w:val="28"/>
  </w:num>
  <w:num w:numId="25" w16cid:durableId="705327463">
    <w:abstractNumId w:val="14"/>
  </w:num>
  <w:num w:numId="26" w16cid:durableId="1638754516">
    <w:abstractNumId w:val="19"/>
  </w:num>
  <w:num w:numId="27" w16cid:durableId="1167094412">
    <w:abstractNumId w:val="9"/>
  </w:num>
  <w:num w:numId="28" w16cid:durableId="871844939">
    <w:abstractNumId w:val="21"/>
  </w:num>
  <w:num w:numId="29" w16cid:durableId="402802464">
    <w:abstractNumId w:val="16"/>
  </w:num>
  <w:num w:numId="30" w16cid:durableId="1942372326">
    <w:abstractNumId w:val="4"/>
  </w:num>
  <w:num w:numId="31" w16cid:durableId="266157508">
    <w:abstractNumId w:val="13"/>
  </w:num>
  <w:num w:numId="32" w16cid:durableId="1536120005">
    <w:abstractNumId w:val="15"/>
  </w:num>
  <w:num w:numId="33" w16cid:durableId="1679692165">
    <w:abstractNumId w:val="11"/>
  </w:num>
  <w:num w:numId="34" w16cid:durableId="1523785935">
    <w:abstractNumId w:val="18"/>
  </w:num>
  <w:num w:numId="35" w16cid:durableId="10042355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rdre o halloran">
    <w15:presenceInfo w15:providerId="Windows Live" w15:userId="7bf89531cfe48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5BAB"/>
    <w:rsid w:val="00001BB3"/>
    <w:rsid w:val="00031D98"/>
    <w:rsid w:val="00043052"/>
    <w:rsid w:val="00073AF6"/>
    <w:rsid w:val="0009608F"/>
    <w:rsid w:val="00096197"/>
    <w:rsid w:val="000A691B"/>
    <w:rsid w:val="000C4BE4"/>
    <w:rsid w:val="000E16C9"/>
    <w:rsid w:val="000E462A"/>
    <w:rsid w:val="00134BD4"/>
    <w:rsid w:val="00157F10"/>
    <w:rsid w:val="0016179E"/>
    <w:rsid w:val="001C2ABA"/>
    <w:rsid w:val="001D55D6"/>
    <w:rsid w:val="001D631A"/>
    <w:rsid w:val="001D6DB7"/>
    <w:rsid w:val="001F20B7"/>
    <w:rsid w:val="00207073"/>
    <w:rsid w:val="002376BF"/>
    <w:rsid w:val="00246C52"/>
    <w:rsid w:val="00257B98"/>
    <w:rsid w:val="00264715"/>
    <w:rsid w:val="00266265"/>
    <w:rsid w:val="0027347F"/>
    <w:rsid w:val="002855FE"/>
    <w:rsid w:val="00292B3E"/>
    <w:rsid w:val="002D03BD"/>
    <w:rsid w:val="002D3922"/>
    <w:rsid w:val="003027B1"/>
    <w:rsid w:val="00323E20"/>
    <w:rsid w:val="00331C77"/>
    <w:rsid w:val="00336153"/>
    <w:rsid w:val="00340B50"/>
    <w:rsid w:val="00347512"/>
    <w:rsid w:val="00351468"/>
    <w:rsid w:val="00362651"/>
    <w:rsid w:val="003639EA"/>
    <w:rsid w:val="003868CF"/>
    <w:rsid w:val="003B59AA"/>
    <w:rsid w:val="003B7C42"/>
    <w:rsid w:val="003E4C1F"/>
    <w:rsid w:val="00401A5E"/>
    <w:rsid w:val="004325E1"/>
    <w:rsid w:val="0044108C"/>
    <w:rsid w:val="004700A8"/>
    <w:rsid w:val="00471F17"/>
    <w:rsid w:val="00485764"/>
    <w:rsid w:val="004960E8"/>
    <w:rsid w:val="004A541B"/>
    <w:rsid w:val="004B15F7"/>
    <w:rsid w:val="004D168B"/>
    <w:rsid w:val="00534666"/>
    <w:rsid w:val="00540E40"/>
    <w:rsid w:val="005444DA"/>
    <w:rsid w:val="00561B29"/>
    <w:rsid w:val="00587314"/>
    <w:rsid w:val="00597EE9"/>
    <w:rsid w:val="005A1CB3"/>
    <w:rsid w:val="005D34CD"/>
    <w:rsid w:val="005E5E1B"/>
    <w:rsid w:val="005F1917"/>
    <w:rsid w:val="0060234F"/>
    <w:rsid w:val="0066335E"/>
    <w:rsid w:val="006D21F3"/>
    <w:rsid w:val="006F5A31"/>
    <w:rsid w:val="006F61B2"/>
    <w:rsid w:val="007124F0"/>
    <w:rsid w:val="00713C29"/>
    <w:rsid w:val="00744034"/>
    <w:rsid w:val="00766A92"/>
    <w:rsid w:val="0077798D"/>
    <w:rsid w:val="00785203"/>
    <w:rsid w:val="007A25D2"/>
    <w:rsid w:val="007A28DA"/>
    <w:rsid w:val="007A2BCA"/>
    <w:rsid w:val="007A327D"/>
    <w:rsid w:val="007A74AD"/>
    <w:rsid w:val="007B0A1A"/>
    <w:rsid w:val="007C1770"/>
    <w:rsid w:val="007C1ECA"/>
    <w:rsid w:val="007E0C73"/>
    <w:rsid w:val="00822F6C"/>
    <w:rsid w:val="00825D1F"/>
    <w:rsid w:val="008452ED"/>
    <w:rsid w:val="00845E31"/>
    <w:rsid w:val="00875AD6"/>
    <w:rsid w:val="008856D4"/>
    <w:rsid w:val="008A5C50"/>
    <w:rsid w:val="008C1234"/>
    <w:rsid w:val="009138E9"/>
    <w:rsid w:val="0094130A"/>
    <w:rsid w:val="00957527"/>
    <w:rsid w:val="009B3B80"/>
    <w:rsid w:val="009D4400"/>
    <w:rsid w:val="009F357C"/>
    <w:rsid w:val="00A1614F"/>
    <w:rsid w:val="00A21AE0"/>
    <w:rsid w:val="00A42DD0"/>
    <w:rsid w:val="00A55A40"/>
    <w:rsid w:val="00A82C30"/>
    <w:rsid w:val="00A87C64"/>
    <w:rsid w:val="00AB0260"/>
    <w:rsid w:val="00AB2578"/>
    <w:rsid w:val="00AE6F23"/>
    <w:rsid w:val="00B005C3"/>
    <w:rsid w:val="00B3105E"/>
    <w:rsid w:val="00B3653D"/>
    <w:rsid w:val="00B442A9"/>
    <w:rsid w:val="00B54691"/>
    <w:rsid w:val="00B75951"/>
    <w:rsid w:val="00B8218A"/>
    <w:rsid w:val="00B92291"/>
    <w:rsid w:val="00B94099"/>
    <w:rsid w:val="00BE186C"/>
    <w:rsid w:val="00BE703A"/>
    <w:rsid w:val="00C07BC3"/>
    <w:rsid w:val="00C12719"/>
    <w:rsid w:val="00C21AEC"/>
    <w:rsid w:val="00C47B36"/>
    <w:rsid w:val="00C878A9"/>
    <w:rsid w:val="00CD1BF2"/>
    <w:rsid w:val="00CF2A20"/>
    <w:rsid w:val="00D16837"/>
    <w:rsid w:val="00D32208"/>
    <w:rsid w:val="00D3683B"/>
    <w:rsid w:val="00D671E3"/>
    <w:rsid w:val="00DB045A"/>
    <w:rsid w:val="00DB6836"/>
    <w:rsid w:val="00DD0F55"/>
    <w:rsid w:val="00DE07BC"/>
    <w:rsid w:val="00DE5315"/>
    <w:rsid w:val="00DF4329"/>
    <w:rsid w:val="00E139CC"/>
    <w:rsid w:val="00E15362"/>
    <w:rsid w:val="00E43558"/>
    <w:rsid w:val="00E552D1"/>
    <w:rsid w:val="00E56189"/>
    <w:rsid w:val="00E64731"/>
    <w:rsid w:val="00E83E42"/>
    <w:rsid w:val="00E84804"/>
    <w:rsid w:val="00E93335"/>
    <w:rsid w:val="00E97F11"/>
    <w:rsid w:val="00EA400D"/>
    <w:rsid w:val="00EA4898"/>
    <w:rsid w:val="00EA6D6E"/>
    <w:rsid w:val="00EB2ABA"/>
    <w:rsid w:val="00EE4C9D"/>
    <w:rsid w:val="00EE7D4A"/>
    <w:rsid w:val="00F04CD4"/>
    <w:rsid w:val="00F23B66"/>
    <w:rsid w:val="00F25654"/>
    <w:rsid w:val="00F5458F"/>
    <w:rsid w:val="00F92035"/>
    <w:rsid w:val="00FB5BAB"/>
    <w:rsid w:val="00FC286A"/>
    <w:rsid w:val="00FC748B"/>
    <w:rsid w:val="00FD1A67"/>
    <w:rsid w:val="00FF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4881DEF"/>
  <w15:docId w15:val="{9F069471-B166-49CB-9211-1AB4226A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626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62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6265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626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4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124F0"/>
    <w:rPr>
      <w:sz w:val="18"/>
      <w:szCs w:val="18"/>
    </w:rPr>
  </w:style>
  <w:style w:type="paragraph" w:styleId="Footer">
    <w:name w:val="footer"/>
    <w:basedOn w:val="Normal"/>
    <w:link w:val="FooterChar"/>
    <w:uiPriority w:val="99"/>
    <w:unhideWhenUsed/>
    <w:rsid w:val="007124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124F0"/>
    <w:rPr>
      <w:sz w:val="18"/>
      <w:szCs w:val="18"/>
    </w:rPr>
  </w:style>
  <w:style w:type="paragraph" w:styleId="ListParagraph">
    <w:name w:val="List Paragraph"/>
    <w:basedOn w:val="Normal"/>
    <w:uiPriority w:val="34"/>
    <w:qFormat/>
    <w:rsid w:val="007124F0"/>
    <w:pPr>
      <w:ind w:firstLineChars="200" w:firstLine="420"/>
    </w:pPr>
  </w:style>
  <w:style w:type="paragraph" w:styleId="Date">
    <w:name w:val="Date"/>
    <w:basedOn w:val="Normal"/>
    <w:next w:val="Normal"/>
    <w:link w:val="DateChar"/>
    <w:uiPriority w:val="99"/>
    <w:semiHidden/>
    <w:unhideWhenUsed/>
    <w:rsid w:val="006F61B2"/>
    <w:pPr>
      <w:ind w:leftChars="2500" w:left="100"/>
    </w:pPr>
  </w:style>
  <w:style w:type="character" w:customStyle="1" w:styleId="DateChar">
    <w:name w:val="Date Char"/>
    <w:basedOn w:val="DefaultParagraphFont"/>
    <w:link w:val="Date"/>
    <w:uiPriority w:val="99"/>
    <w:semiHidden/>
    <w:rsid w:val="006F61B2"/>
  </w:style>
  <w:style w:type="character" w:styleId="Hyperlink">
    <w:name w:val="Hyperlink"/>
    <w:basedOn w:val="DefaultParagraphFont"/>
    <w:uiPriority w:val="99"/>
    <w:unhideWhenUsed/>
    <w:rsid w:val="0060234F"/>
    <w:rPr>
      <w:color w:val="0000FF"/>
      <w:u w:val="single"/>
    </w:rPr>
  </w:style>
  <w:style w:type="character" w:styleId="UnresolvedMention">
    <w:name w:val="Unresolved Mention"/>
    <w:basedOn w:val="DefaultParagraphFont"/>
    <w:uiPriority w:val="99"/>
    <w:semiHidden/>
    <w:unhideWhenUsed/>
    <w:rsid w:val="00264715"/>
    <w:rPr>
      <w:color w:val="605E5C"/>
      <w:shd w:val="clear" w:color="auto" w:fill="E1DFDD"/>
    </w:rPr>
  </w:style>
  <w:style w:type="paragraph" w:styleId="Caption">
    <w:name w:val="caption"/>
    <w:basedOn w:val="Normal"/>
    <w:next w:val="Normal"/>
    <w:uiPriority w:val="35"/>
    <w:unhideWhenUsed/>
    <w:qFormat/>
    <w:rsid w:val="00766A92"/>
    <w:rPr>
      <w:rFonts w:asciiTheme="majorHAnsi" w:eastAsia="SimHei" w:hAnsiTheme="majorHAnsi" w:cstheme="majorBidi"/>
      <w:sz w:val="20"/>
      <w:szCs w:val="20"/>
    </w:rPr>
  </w:style>
  <w:style w:type="character" w:customStyle="1" w:styleId="Heading1Char">
    <w:name w:val="Heading 1 Char"/>
    <w:basedOn w:val="DefaultParagraphFont"/>
    <w:link w:val="Heading1"/>
    <w:uiPriority w:val="9"/>
    <w:rsid w:val="00362651"/>
    <w:rPr>
      <w:b/>
      <w:bCs/>
      <w:kern w:val="44"/>
      <w:sz w:val="44"/>
      <w:szCs w:val="44"/>
    </w:rPr>
  </w:style>
  <w:style w:type="character" w:customStyle="1" w:styleId="Heading2Char">
    <w:name w:val="Heading 2 Char"/>
    <w:basedOn w:val="DefaultParagraphFont"/>
    <w:link w:val="Heading2"/>
    <w:uiPriority w:val="9"/>
    <w:rsid w:val="0036265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62651"/>
    <w:rPr>
      <w:b/>
      <w:bCs/>
      <w:sz w:val="32"/>
      <w:szCs w:val="32"/>
    </w:rPr>
  </w:style>
  <w:style w:type="paragraph" w:styleId="TOCHeading">
    <w:name w:val="TOC Heading"/>
    <w:basedOn w:val="Heading1"/>
    <w:next w:val="Normal"/>
    <w:uiPriority w:val="39"/>
    <w:unhideWhenUsed/>
    <w:qFormat/>
    <w:rsid w:val="00362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4108C"/>
    <w:pPr>
      <w:tabs>
        <w:tab w:val="right" w:leader="dot" w:pos="8296"/>
      </w:tabs>
    </w:pPr>
  </w:style>
  <w:style w:type="paragraph" w:styleId="TOC2">
    <w:name w:val="toc 2"/>
    <w:basedOn w:val="Normal"/>
    <w:next w:val="Normal"/>
    <w:autoRedefine/>
    <w:uiPriority w:val="39"/>
    <w:unhideWhenUsed/>
    <w:rsid w:val="00362651"/>
    <w:pPr>
      <w:ind w:leftChars="200" w:left="420"/>
    </w:pPr>
  </w:style>
  <w:style w:type="paragraph" w:styleId="TOC3">
    <w:name w:val="toc 3"/>
    <w:basedOn w:val="Normal"/>
    <w:next w:val="Normal"/>
    <w:autoRedefine/>
    <w:uiPriority w:val="39"/>
    <w:unhideWhenUsed/>
    <w:rsid w:val="00362651"/>
    <w:pPr>
      <w:ind w:leftChars="400" w:left="840"/>
    </w:pPr>
  </w:style>
  <w:style w:type="paragraph" w:styleId="TOC4">
    <w:name w:val="toc 4"/>
    <w:basedOn w:val="Normal"/>
    <w:next w:val="Normal"/>
    <w:autoRedefine/>
    <w:uiPriority w:val="39"/>
    <w:unhideWhenUsed/>
    <w:rsid w:val="00362651"/>
    <w:pPr>
      <w:ind w:leftChars="600" w:left="1260"/>
    </w:pPr>
  </w:style>
  <w:style w:type="paragraph" w:styleId="TOC5">
    <w:name w:val="toc 5"/>
    <w:basedOn w:val="Normal"/>
    <w:next w:val="Normal"/>
    <w:autoRedefine/>
    <w:uiPriority w:val="39"/>
    <w:unhideWhenUsed/>
    <w:rsid w:val="00362651"/>
    <w:pPr>
      <w:ind w:leftChars="800" w:left="1680"/>
    </w:pPr>
  </w:style>
  <w:style w:type="paragraph" w:styleId="TOC6">
    <w:name w:val="toc 6"/>
    <w:basedOn w:val="Normal"/>
    <w:next w:val="Normal"/>
    <w:autoRedefine/>
    <w:uiPriority w:val="39"/>
    <w:unhideWhenUsed/>
    <w:rsid w:val="00362651"/>
    <w:pPr>
      <w:ind w:leftChars="1000" w:left="2100"/>
    </w:pPr>
  </w:style>
  <w:style w:type="paragraph" w:styleId="TOC7">
    <w:name w:val="toc 7"/>
    <w:basedOn w:val="Normal"/>
    <w:next w:val="Normal"/>
    <w:autoRedefine/>
    <w:uiPriority w:val="39"/>
    <w:unhideWhenUsed/>
    <w:rsid w:val="00362651"/>
    <w:pPr>
      <w:ind w:leftChars="1200" w:left="2520"/>
    </w:pPr>
  </w:style>
  <w:style w:type="paragraph" w:styleId="TOC8">
    <w:name w:val="toc 8"/>
    <w:basedOn w:val="Normal"/>
    <w:next w:val="Normal"/>
    <w:autoRedefine/>
    <w:uiPriority w:val="39"/>
    <w:unhideWhenUsed/>
    <w:rsid w:val="00362651"/>
    <w:pPr>
      <w:ind w:leftChars="1400" w:left="2940"/>
    </w:pPr>
  </w:style>
  <w:style w:type="paragraph" w:styleId="TOC9">
    <w:name w:val="toc 9"/>
    <w:basedOn w:val="Normal"/>
    <w:next w:val="Normal"/>
    <w:autoRedefine/>
    <w:uiPriority w:val="39"/>
    <w:unhideWhenUsed/>
    <w:rsid w:val="00362651"/>
    <w:pPr>
      <w:ind w:leftChars="1600" w:left="3360"/>
    </w:pPr>
  </w:style>
  <w:style w:type="character" w:customStyle="1" w:styleId="Heading4Char">
    <w:name w:val="Heading 4 Char"/>
    <w:basedOn w:val="DefaultParagraphFont"/>
    <w:link w:val="Heading4"/>
    <w:uiPriority w:val="9"/>
    <w:rsid w:val="00362651"/>
    <w:rPr>
      <w:rFonts w:asciiTheme="majorHAnsi" w:eastAsiaTheme="majorEastAsia" w:hAnsiTheme="majorHAnsi" w:cstheme="majorBidi"/>
      <w:b/>
      <w:bCs/>
      <w:sz w:val="28"/>
      <w:szCs w:val="28"/>
    </w:rPr>
  </w:style>
  <w:style w:type="paragraph" w:styleId="NoSpacing">
    <w:name w:val="No Spacing"/>
    <w:link w:val="NoSpacingChar"/>
    <w:uiPriority w:val="1"/>
    <w:qFormat/>
    <w:rsid w:val="009D4400"/>
    <w:rPr>
      <w:kern w:val="0"/>
      <w:sz w:val="22"/>
    </w:rPr>
  </w:style>
  <w:style w:type="character" w:customStyle="1" w:styleId="NoSpacingChar">
    <w:name w:val="No Spacing Char"/>
    <w:basedOn w:val="DefaultParagraphFont"/>
    <w:link w:val="NoSpacing"/>
    <w:uiPriority w:val="1"/>
    <w:rsid w:val="009D4400"/>
    <w:rPr>
      <w:kern w:val="0"/>
      <w:sz w:val="22"/>
    </w:rPr>
  </w:style>
  <w:style w:type="paragraph" w:styleId="TableofFigures">
    <w:name w:val="table of figures"/>
    <w:basedOn w:val="Normal"/>
    <w:next w:val="Normal"/>
    <w:uiPriority w:val="99"/>
    <w:unhideWhenUsed/>
    <w:rsid w:val="009D4400"/>
    <w:pPr>
      <w:ind w:leftChars="200" w:left="200" w:hangingChars="200" w:hanging="200"/>
    </w:pPr>
  </w:style>
  <w:style w:type="character" w:styleId="FollowedHyperlink">
    <w:name w:val="FollowedHyperlink"/>
    <w:basedOn w:val="DefaultParagraphFont"/>
    <w:uiPriority w:val="99"/>
    <w:semiHidden/>
    <w:unhideWhenUsed/>
    <w:rsid w:val="00D671E3"/>
    <w:rPr>
      <w:color w:val="954F72" w:themeColor="followedHyperlink"/>
      <w:u w:val="single"/>
    </w:rPr>
  </w:style>
  <w:style w:type="table" w:styleId="TableGrid">
    <w:name w:val="Table Grid"/>
    <w:basedOn w:val="TableNormal"/>
    <w:uiPriority w:val="39"/>
    <w:rsid w:val="00485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78A9"/>
  </w:style>
  <w:style w:type="paragraph" w:styleId="Bibliography">
    <w:name w:val="Bibliography"/>
    <w:basedOn w:val="Normal"/>
    <w:next w:val="Normal"/>
    <w:uiPriority w:val="37"/>
    <w:unhideWhenUsed/>
    <w:rsid w:val="009F357C"/>
  </w:style>
  <w:style w:type="paragraph" w:styleId="FootnoteText">
    <w:name w:val="footnote text"/>
    <w:basedOn w:val="Normal"/>
    <w:link w:val="FootnoteTextChar"/>
    <w:uiPriority w:val="99"/>
    <w:semiHidden/>
    <w:unhideWhenUsed/>
    <w:rsid w:val="00957527"/>
    <w:pPr>
      <w:snapToGrid w:val="0"/>
      <w:jc w:val="left"/>
    </w:pPr>
    <w:rPr>
      <w:sz w:val="18"/>
      <w:szCs w:val="18"/>
    </w:rPr>
  </w:style>
  <w:style w:type="character" w:customStyle="1" w:styleId="FootnoteTextChar">
    <w:name w:val="Footnote Text Char"/>
    <w:basedOn w:val="DefaultParagraphFont"/>
    <w:link w:val="FootnoteText"/>
    <w:uiPriority w:val="99"/>
    <w:semiHidden/>
    <w:rsid w:val="00957527"/>
    <w:rPr>
      <w:sz w:val="18"/>
      <w:szCs w:val="18"/>
    </w:rPr>
  </w:style>
  <w:style w:type="character" w:styleId="FootnoteReference">
    <w:name w:val="footnote reference"/>
    <w:basedOn w:val="DefaultParagraphFont"/>
    <w:uiPriority w:val="99"/>
    <w:semiHidden/>
    <w:unhideWhenUsed/>
    <w:rsid w:val="009575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613">
      <w:bodyDiv w:val="1"/>
      <w:marLeft w:val="0"/>
      <w:marRight w:val="0"/>
      <w:marTop w:val="0"/>
      <w:marBottom w:val="0"/>
      <w:divBdr>
        <w:top w:val="none" w:sz="0" w:space="0" w:color="auto"/>
        <w:left w:val="none" w:sz="0" w:space="0" w:color="auto"/>
        <w:bottom w:val="none" w:sz="0" w:space="0" w:color="auto"/>
        <w:right w:val="none" w:sz="0" w:space="0" w:color="auto"/>
      </w:divBdr>
    </w:div>
    <w:div w:id="43136734">
      <w:bodyDiv w:val="1"/>
      <w:marLeft w:val="0"/>
      <w:marRight w:val="0"/>
      <w:marTop w:val="0"/>
      <w:marBottom w:val="0"/>
      <w:divBdr>
        <w:top w:val="none" w:sz="0" w:space="0" w:color="auto"/>
        <w:left w:val="none" w:sz="0" w:space="0" w:color="auto"/>
        <w:bottom w:val="none" w:sz="0" w:space="0" w:color="auto"/>
        <w:right w:val="none" w:sz="0" w:space="0" w:color="auto"/>
      </w:divBdr>
    </w:div>
    <w:div w:id="50079327">
      <w:bodyDiv w:val="1"/>
      <w:marLeft w:val="0"/>
      <w:marRight w:val="0"/>
      <w:marTop w:val="0"/>
      <w:marBottom w:val="0"/>
      <w:divBdr>
        <w:top w:val="none" w:sz="0" w:space="0" w:color="auto"/>
        <w:left w:val="none" w:sz="0" w:space="0" w:color="auto"/>
        <w:bottom w:val="none" w:sz="0" w:space="0" w:color="auto"/>
        <w:right w:val="none" w:sz="0" w:space="0" w:color="auto"/>
      </w:divBdr>
    </w:div>
    <w:div w:id="76292986">
      <w:bodyDiv w:val="1"/>
      <w:marLeft w:val="0"/>
      <w:marRight w:val="0"/>
      <w:marTop w:val="0"/>
      <w:marBottom w:val="0"/>
      <w:divBdr>
        <w:top w:val="none" w:sz="0" w:space="0" w:color="auto"/>
        <w:left w:val="none" w:sz="0" w:space="0" w:color="auto"/>
        <w:bottom w:val="none" w:sz="0" w:space="0" w:color="auto"/>
        <w:right w:val="none" w:sz="0" w:space="0" w:color="auto"/>
      </w:divBdr>
    </w:div>
    <w:div w:id="117266171">
      <w:bodyDiv w:val="1"/>
      <w:marLeft w:val="0"/>
      <w:marRight w:val="0"/>
      <w:marTop w:val="0"/>
      <w:marBottom w:val="0"/>
      <w:divBdr>
        <w:top w:val="none" w:sz="0" w:space="0" w:color="auto"/>
        <w:left w:val="none" w:sz="0" w:space="0" w:color="auto"/>
        <w:bottom w:val="none" w:sz="0" w:space="0" w:color="auto"/>
        <w:right w:val="none" w:sz="0" w:space="0" w:color="auto"/>
      </w:divBdr>
    </w:div>
    <w:div w:id="141895339">
      <w:bodyDiv w:val="1"/>
      <w:marLeft w:val="0"/>
      <w:marRight w:val="0"/>
      <w:marTop w:val="0"/>
      <w:marBottom w:val="0"/>
      <w:divBdr>
        <w:top w:val="none" w:sz="0" w:space="0" w:color="auto"/>
        <w:left w:val="none" w:sz="0" w:space="0" w:color="auto"/>
        <w:bottom w:val="none" w:sz="0" w:space="0" w:color="auto"/>
        <w:right w:val="none" w:sz="0" w:space="0" w:color="auto"/>
      </w:divBdr>
    </w:div>
    <w:div w:id="159388343">
      <w:bodyDiv w:val="1"/>
      <w:marLeft w:val="0"/>
      <w:marRight w:val="0"/>
      <w:marTop w:val="0"/>
      <w:marBottom w:val="0"/>
      <w:divBdr>
        <w:top w:val="none" w:sz="0" w:space="0" w:color="auto"/>
        <w:left w:val="none" w:sz="0" w:space="0" w:color="auto"/>
        <w:bottom w:val="none" w:sz="0" w:space="0" w:color="auto"/>
        <w:right w:val="none" w:sz="0" w:space="0" w:color="auto"/>
      </w:divBdr>
    </w:div>
    <w:div w:id="173880944">
      <w:bodyDiv w:val="1"/>
      <w:marLeft w:val="0"/>
      <w:marRight w:val="0"/>
      <w:marTop w:val="0"/>
      <w:marBottom w:val="0"/>
      <w:divBdr>
        <w:top w:val="none" w:sz="0" w:space="0" w:color="auto"/>
        <w:left w:val="none" w:sz="0" w:space="0" w:color="auto"/>
        <w:bottom w:val="none" w:sz="0" w:space="0" w:color="auto"/>
        <w:right w:val="none" w:sz="0" w:space="0" w:color="auto"/>
      </w:divBdr>
    </w:div>
    <w:div w:id="280770893">
      <w:bodyDiv w:val="1"/>
      <w:marLeft w:val="0"/>
      <w:marRight w:val="0"/>
      <w:marTop w:val="0"/>
      <w:marBottom w:val="0"/>
      <w:divBdr>
        <w:top w:val="none" w:sz="0" w:space="0" w:color="auto"/>
        <w:left w:val="none" w:sz="0" w:space="0" w:color="auto"/>
        <w:bottom w:val="none" w:sz="0" w:space="0" w:color="auto"/>
        <w:right w:val="none" w:sz="0" w:space="0" w:color="auto"/>
      </w:divBdr>
    </w:div>
    <w:div w:id="316614769">
      <w:bodyDiv w:val="1"/>
      <w:marLeft w:val="0"/>
      <w:marRight w:val="0"/>
      <w:marTop w:val="0"/>
      <w:marBottom w:val="0"/>
      <w:divBdr>
        <w:top w:val="none" w:sz="0" w:space="0" w:color="auto"/>
        <w:left w:val="none" w:sz="0" w:space="0" w:color="auto"/>
        <w:bottom w:val="none" w:sz="0" w:space="0" w:color="auto"/>
        <w:right w:val="none" w:sz="0" w:space="0" w:color="auto"/>
      </w:divBdr>
    </w:div>
    <w:div w:id="318732532">
      <w:bodyDiv w:val="1"/>
      <w:marLeft w:val="0"/>
      <w:marRight w:val="0"/>
      <w:marTop w:val="0"/>
      <w:marBottom w:val="0"/>
      <w:divBdr>
        <w:top w:val="none" w:sz="0" w:space="0" w:color="auto"/>
        <w:left w:val="none" w:sz="0" w:space="0" w:color="auto"/>
        <w:bottom w:val="none" w:sz="0" w:space="0" w:color="auto"/>
        <w:right w:val="none" w:sz="0" w:space="0" w:color="auto"/>
      </w:divBdr>
    </w:div>
    <w:div w:id="335041266">
      <w:bodyDiv w:val="1"/>
      <w:marLeft w:val="0"/>
      <w:marRight w:val="0"/>
      <w:marTop w:val="0"/>
      <w:marBottom w:val="0"/>
      <w:divBdr>
        <w:top w:val="none" w:sz="0" w:space="0" w:color="auto"/>
        <w:left w:val="none" w:sz="0" w:space="0" w:color="auto"/>
        <w:bottom w:val="none" w:sz="0" w:space="0" w:color="auto"/>
        <w:right w:val="none" w:sz="0" w:space="0" w:color="auto"/>
      </w:divBdr>
    </w:div>
    <w:div w:id="368916798">
      <w:bodyDiv w:val="1"/>
      <w:marLeft w:val="0"/>
      <w:marRight w:val="0"/>
      <w:marTop w:val="0"/>
      <w:marBottom w:val="0"/>
      <w:divBdr>
        <w:top w:val="none" w:sz="0" w:space="0" w:color="auto"/>
        <w:left w:val="none" w:sz="0" w:space="0" w:color="auto"/>
        <w:bottom w:val="none" w:sz="0" w:space="0" w:color="auto"/>
        <w:right w:val="none" w:sz="0" w:space="0" w:color="auto"/>
      </w:divBdr>
    </w:div>
    <w:div w:id="384571884">
      <w:bodyDiv w:val="1"/>
      <w:marLeft w:val="0"/>
      <w:marRight w:val="0"/>
      <w:marTop w:val="0"/>
      <w:marBottom w:val="0"/>
      <w:divBdr>
        <w:top w:val="none" w:sz="0" w:space="0" w:color="auto"/>
        <w:left w:val="none" w:sz="0" w:space="0" w:color="auto"/>
        <w:bottom w:val="none" w:sz="0" w:space="0" w:color="auto"/>
        <w:right w:val="none" w:sz="0" w:space="0" w:color="auto"/>
      </w:divBdr>
    </w:div>
    <w:div w:id="414211327">
      <w:bodyDiv w:val="1"/>
      <w:marLeft w:val="0"/>
      <w:marRight w:val="0"/>
      <w:marTop w:val="0"/>
      <w:marBottom w:val="0"/>
      <w:divBdr>
        <w:top w:val="none" w:sz="0" w:space="0" w:color="auto"/>
        <w:left w:val="none" w:sz="0" w:space="0" w:color="auto"/>
        <w:bottom w:val="none" w:sz="0" w:space="0" w:color="auto"/>
        <w:right w:val="none" w:sz="0" w:space="0" w:color="auto"/>
      </w:divBdr>
    </w:div>
    <w:div w:id="433012603">
      <w:bodyDiv w:val="1"/>
      <w:marLeft w:val="0"/>
      <w:marRight w:val="0"/>
      <w:marTop w:val="0"/>
      <w:marBottom w:val="0"/>
      <w:divBdr>
        <w:top w:val="none" w:sz="0" w:space="0" w:color="auto"/>
        <w:left w:val="none" w:sz="0" w:space="0" w:color="auto"/>
        <w:bottom w:val="none" w:sz="0" w:space="0" w:color="auto"/>
        <w:right w:val="none" w:sz="0" w:space="0" w:color="auto"/>
      </w:divBdr>
    </w:div>
    <w:div w:id="447696716">
      <w:bodyDiv w:val="1"/>
      <w:marLeft w:val="0"/>
      <w:marRight w:val="0"/>
      <w:marTop w:val="0"/>
      <w:marBottom w:val="0"/>
      <w:divBdr>
        <w:top w:val="none" w:sz="0" w:space="0" w:color="auto"/>
        <w:left w:val="none" w:sz="0" w:space="0" w:color="auto"/>
        <w:bottom w:val="none" w:sz="0" w:space="0" w:color="auto"/>
        <w:right w:val="none" w:sz="0" w:space="0" w:color="auto"/>
      </w:divBdr>
    </w:div>
    <w:div w:id="489754770">
      <w:bodyDiv w:val="1"/>
      <w:marLeft w:val="0"/>
      <w:marRight w:val="0"/>
      <w:marTop w:val="0"/>
      <w:marBottom w:val="0"/>
      <w:divBdr>
        <w:top w:val="none" w:sz="0" w:space="0" w:color="auto"/>
        <w:left w:val="none" w:sz="0" w:space="0" w:color="auto"/>
        <w:bottom w:val="none" w:sz="0" w:space="0" w:color="auto"/>
        <w:right w:val="none" w:sz="0" w:space="0" w:color="auto"/>
      </w:divBdr>
    </w:div>
    <w:div w:id="500389400">
      <w:bodyDiv w:val="1"/>
      <w:marLeft w:val="0"/>
      <w:marRight w:val="0"/>
      <w:marTop w:val="0"/>
      <w:marBottom w:val="0"/>
      <w:divBdr>
        <w:top w:val="none" w:sz="0" w:space="0" w:color="auto"/>
        <w:left w:val="none" w:sz="0" w:space="0" w:color="auto"/>
        <w:bottom w:val="none" w:sz="0" w:space="0" w:color="auto"/>
        <w:right w:val="none" w:sz="0" w:space="0" w:color="auto"/>
      </w:divBdr>
    </w:div>
    <w:div w:id="584148124">
      <w:bodyDiv w:val="1"/>
      <w:marLeft w:val="0"/>
      <w:marRight w:val="0"/>
      <w:marTop w:val="0"/>
      <w:marBottom w:val="0"/>
      <w:divBdr>
        <w:top w:val="none" w:sz="0" w:space="0" w:color="auto"/>
        <w:left w:val="none" w:sz="0" w:space="0" w:color="auto"/>
        <w:bottom w:val="none" w:sz="0" w:space="0" w:color="auto"/>
        <w:right w:val="none" w:sz="0" w:space="0" w:color="auto"/>
      </w:divBdr>
    </w:div>
    <w:div w:id="643243817">
      <w:bodyDiv w:val="1"/>
      <w:marLeft w:val="0"/>
      <w:marRight w:val="0"/>
      <w:marTop w:val="0"/>
      <w:marBottom w:val="0"/>
      <w:divBdr>
        <w:top w:val="none" w:sz="0" w:space="0" w:color="auto"/>
        <w:left w:val="none" w:sz="0" w:space="0" w:color="auto"/>
        <w:bottom w:val="none" w:sz="0" w:space="0" w:color="auto"/>
        <w:right w:val="none" w:sz="0" w:space="0" w:color="auto"/>
      </w:divBdr>
    </w:div>
    <w:div w:id="673923883">
      <w:bodyDiv w:val="1"/>
      <w:marLeft w:val="0"/>
      <w:marRight w:val="0"/>
      <w:marTop w:val="0"/>
      <w:marBottom w:val="0"/>
      <w:divBdr>
        <w:top w:val="none" w:sz="0" w:space="0" w:color="auto"/>
        <w:left w:val="none" w:sz="0" w:space="0" w:color="auto"/>
        <w:bottom w:val="none" w:sz="0" w:space="0" w:color="auto"/>
        <w:right w:val="none" w:sz="0" w:space="0" w:color="auto"/>
      </w:divBdr>
    </w:div>
    <w:div w:id="679084635">
      <w:bodyDiv w:val="1"/>
      <w:marLeft w:val="0"/>
      <w:marRight w:val="0"/>
      <w:marTop w:val="0"/>
      <w:marBottom w:val="0"/>
      <w:divBdr>
        <w:top w:val="none" w:sz="0" w:space="0" w:color="auto"/>
        <w:left w:val="none" w:sz="0" w:space="0" w:color="auto"/>
        <w:bottom w:val="none" w:sz="0" w:space="0" w:color="auto"/>
        <w:right w:val="none" w:sz="0" w:space="0" w:color="auto"/>
      </w:divBdr>
    </w:div>
    <w:div w:id="700128096">
      <w:bodyDiv w:val="1"/>
      <w:marLeft w:val="0"/>
      <w:marRight w:val="0"/>
      <w:marTop w:val="0"/>
      <w:marBottom w:val="0"/>
      <w:divBdr>
        <w:top w:val="none" w:sz="0" w:space="0" w:color="auto"/>
        <w:left w:val="none" w:sz="0" w:space="0" w:color="auto"/>
        <w:bottom w:val="none" w:sz="0" w:space="0" w:color="auto"/>
        <w:right w:val="none" w:sz="0" w:space="0" w:color="auto"/>
      </w:divBdr>
    </w:div>
    <w:div w:id="711806757">
      <w:bodyDiv w:val="1"/>
      <w:marLeft w:val="0"/>
      <w:marRight w:val="0"/>
      <w:marTop w:val="0"/>
      <w:marBottom w:val="0"/>
      <w:divBdr>
        <w:top w:val="none" w:sz="0" w:space="0" w:color="auto"/>
        <w:left w:val="none" w:sz="0" w:space="0" w:color="auto"/>
        <w:bottom w:val="none" w:sz="0" w:space="0" w:color="auto"/>
        <w:right w:val="none" w:sz="0" w:space="0" w:color="auto"/>
      </w:divBdr>
    </w:div>
    <w:div w:id="715274604">
      <w:bodyDiv w:val="1"/>
      <w:marLeft w:val="0"/>
      <w:marRight w:val="0"/>
      <w:marTop w:val="0"/>
      <w:marBottom w:val="0"/>
      <w:divBdr>
        <w:top w:val="none" w:sz="0" w:space="0" w:color="auto"/>
        <w:left w:val="none" w:sz="0" w:space="0" w:color="auto"/>
        <w:bottom w:val="none" w:sz="0" w:space="0" w:color="auto"/>
        <w:right w:val="none" w:sz="0" w:space="0" w:color="auto"/>
      </w:divBdr>
    </w:div>
    <w:div w:id="734816011">
      <w:bodyDiv w:val="1"/>
      <w:marLeft w:val="0"/>
      <w:marRight w:val="0"/>
      <w:marTop w:val="0"/>
      <w:marBottom w:val="0"/>
      <w:divBdr>
        <w:top w:val="none" w:sz="0" w:space="0" w:color="auto"/>
        <w:left w:val="none" w:sz="0" w:space="0" w:color="auto"/>
        <w:bottom w:val="none" w:sz="0" w:space="0" w:color="auto"/>
        <w:right w:val="none" w:sz="0" w:space="0" w:color="auto"/>
      </w:divBdr>
    </w:div>
    <w:div w:id="764770022">
      <w:bodyDiv w:val="1"/>
      <w:marLeft w:val="0"/>
      <w:marRight w:val="0"/>
      <w:marTop w:val="0"/>
      <w:marBottom w:val="0"/>
      <w:divBdr>
        <w:top w:val="none" w:sz="0" w:space="0" w:color="auto"/>
        <w:left w:val="none" w:sz="0" w:space="0" w:color="auto"/>
        <w:bottom w:val="none" w:sz="0" w:space="0" w:color="auto"/>
        <w:right w:val="none" w:sz="0" w:space="0" w:color="auto"/>
      </w:divBdr>
    </w:div>
    <w:div w:id="766851118">
      <w:bodyDiv w:val="1"/>
      <w:marLeft w:val="0"/>
      <w:marRight w:val="0"/>
      <w:marTop w:val="0"/>
      <w:marBottom w:val="0"/>
      <w:divBdr>
        <w:top w:val="none" w:sz="0" w:space="0" w:color="auto"/>
        <w:left w:val="none" w:sz="0" w:space="0" w:color="auto"/>
        <w:bottom w:val="none" w:sz="0" w:space="0" w:color="auto"/>
        <w:right w:val="none" w:sz="0" w:space="0" w:color="auto"/>
      </w:divBdr>
    </w:div>
    <w:div w:id="857890064">
      <w:bodyDiv w:val="1"/>
      <w:marLeft w:val="0"/>
      <w:marRight w:val="0"/>
      <w:marTop w:val="0"/>
      <w:marBottom w:val="0"/>
      <w:divBdr>
        <w:top w:val="none" w:sz="0" w:space="0" w:color="auto"/>
        <w:left w:val="none" w:sz="0" w:space="0" w:color="auto"/>
        <w:bottom w:val="none" w:sz="0" w:space="0" w:color="auto"/>
        <w:right w:val="none" w:sz="0" w:space="0" w:color="auto"/>
      </w:divBdr>
    </w:div>
    <w:div w:id="858004550">
      <w:bodyDiv w:val="1"/>
      <w:marLeft w:val="0"/>
      <w:marRight w:val="0"/>
      <w:marTop w:val="0"/>
      <w:marBottom w:val="0"/>
      <w:divBdr>
        <w:top w:val="none" w:sz="0" w:space="0" w:color="auto"/>
        <w:left w:val="none" w:sz="0" w:space="0" w:color="auto"/>
        <w:bottom w:val="none" w:sz="0" w:space="0" w:color="auto"/>
        <w:right w:val="none" w:sz="0" w:space="0" w:color="auto"/>
      </w:divBdr>
    </w:div>
    <w:div w:id="874074527">
      <w:bodyDiv w:val="1"/>
      <w:marLeft w:val="0"/>
      <w:marRight w:val="0"/>
      <w:marTop w:val="0"/>
      <w:marBottom w:val="0"/>
      <w:divBdr>
        <w:top w:val="none" w:sz="0" w:space="0" w:color="auto"/>
        <w:left w:val="none" w:sz="0" w:space="0" w:color="auto"/>
        <w:bottom w:val="none" w:sz="0" w:space="0" w:color="auto"/>
        <w:right w:val="none" w:sz="0" w:space="0" w:color="auto"/>
      </w:divBdr>
    </w:div>
    <w:div w:id="878005510">
      <w:bodyDiv w:val="1"/>
      <w:marLeft w:val="0"/>
      <w:marRight w:val="0"/>
      <w:marTop w:val="0"/>
      <w:marBottom w:val="0"/>
      <w:divBdr>
        <w:top w:val="none" w:sz="0" w:space="0" w:color="auto"/>
        <w:left w:val="none" w:sz="0" w:space="0" w:color="auto"/>
        <w:bottom w:val="none" w:sz="0" w:space="0" w:color="auto"/>
        <w:right w:val="none" w:sz="0" w:space="0" w:color="auto"/>
      </w:divBdr>
    </w:div>
    <w:div w:id="888885364">
      <w:bodyDiv w:val="1"/>
      <w:marLeft w:val="0"/>
      <w:marRight w:val="0"/>
      <w:marTop w:val="0"/>
      <w:marBottom w:val="0"/>
      <w:divBdr>
        <w:top w:val="none" w:sz="0" w:space="0" w:color="auto"/>
        <w:left w:val="none" w:sz="0" w:space="0" w:color="auto"/>
        <w:bottom w:val="none" w:sz="0" w:space="0" w:color="auto"/>
        <w:right w:val="none" w:sz="0" w:space="0" w:color="auto"/>
      </w:divBdr>
    </w:div>
    <w:div w:id="953636164">
      <w:bodyDiv w:val="1"/>
      <w:marLeft w:val="0"/>
      <w:marRight w:val="0"/>
      <w:marTop w:val="0"/>
      <w:marBottom w:val="0"/>
      <w:divBdr>
        <w:top w:val="none" w:sz="0" w:space="0" w:color="auto"/>
        <w:left w:val="none" w:sz="0" w:space="0" w:color="auto"/>
        <w:bottom w:val="none" w:sz="0" w:space="0" w:color="auto"/>
        <w:right w:val="none" w:sz="0" w:space="0" w:color="auto"/>
      </w:divBdr>
    </w:div>
    <w:div w:id="991525401">
      <w:bodyDiv w:val="1"/>
      <w:marLeft w:val="0"/>
      <w:marRight w:val="0"/>
      <w:marTop w:val="0"/>
      <w:marBottom w:val="0"/>
      <w:divBdr>
        <w:top w:val="none" w:sz="0" w:space="0" w:color="auto"/>
        <w:left w:val="none" w:sz="0" w:space="0" w:color="auto"/>
        <w:bottom w:val="none" w:sz="0" w:space="0" w:color="auto"/>
        <w:right w:val="none" w:sz="0" w:space="0" w:color="auto"/>
      </w:divBdr>
    </w:div>
    <w:div w:id="998772503">
      <w:bodyDiv w:val="1"/>
      <w:marLeft w:val="0"/>
      <w:marRight w:val="0"/>
      <w:marTop w:val="0"/>
      <w:marBottom w:val="0"/>
      <w:divBdr>
        <w:top w:val="none" w:sz="0" w:space="0" w:color="auto"/>
        <w:left w:val="none" w:sz="0" w:space="0" w:color="auto"/>
        <w:bottom w:val="none" w:sz="0" w:space="0" w:color="auto"/>
        <w:right w:val="none" w:sz="0" w:space="0" w:color="auto"/>
      </w:divBdr>
    </w:div>
    <w:div w:id="1009679658">
      <w:bodyDiv w:val="1"/>
      <w:marLeft w:val="0"/>
      <w:marRight w:val="0"/>
      <w:marTop w:val="0"/>
      <w:marBottom w:val="0"/>
      <w:divBdr>
        <w:top w:val="none" w:sz="0" w:space="0" w:color="auto"/>
        <w:left w:val="none" w:sz="0" w:space="0" w:color="auto"/>
        <w:bottom w:val="none" w:sz="0" w:space="0" w:color="auto"/>
        <w:right w:val="none" w:sz="0" w:space="0" w:color="auto"/>
      </w:divBdr>
    </w:div>
    <w:div w:id="1024747699">
      <w:bodyDiv w:val="1"/>
      <w:marLeft w:val="0"/>
      <w:marRight w:val="0"/>
      <w:marTop w:val="0"/>
      <w:marBottom w:val="0"/>
      <w:divBdr>
        <w:top w:val="none" w:sz="0" w:space="0" w:color="auto"/>
        <w:left w:val="none" w:sz="0" w:space="0" w:color="auto"/>
        <w:bottom w:val="none" w:sz="0" w:space="0" w:color="auto"/>
        <w:right w:val="none" w:sz="0" w:space="0" w:color="auto"/>
      </w:divBdr>
    </w:div>
    <w:div w:id="1054550246">
      <w:bodyDiv w:val="1"/>
      <w:marLeft w:val="0"/>
      <w:marRight w:val="0"/>
      <w:marTop w:val="0"/>
      <w:marBottom w:val="0"/>
      <w:divBdr>
        <w:top w:val="none" w:sz="0" w:space="0" w:color="auto"/>
        <w:left w:val="none" w:sz="0" w:space="0" w:color="auto"/>
        <w:bottom w:val="none" w:sz="0" w:space="0" w:color="auto"/>
        <w:right w:val="none" w:sz="0" w:space="0" w:color="auto"/>
      </w:divBdr>
    </w:div>
    <w:div w:id="1061559680">
      <w:bodyDiv w:val="1"/>
      <w:marLeft w:val="0"/>
      <w:marRight w:val="0"/>
      <w:marTop w:val="0"/>
      <w:marBottom w:val="0"/>
      <w:divBdr>
        <w:top w:val="none" w:sz="0" w:space="0" w:color="auto"/>
        <w:left w:val="none" w:sz="0" w:space="0" w:color="auto"/>
        <w:bottom w:val="none" w:sz="0" w:space="0" w:color="auto"/>
        <w:right w:val="none" w:sz="0" w:space="0" w:color="auto"/>
      </w:divBdr>
    </w:div>
    <w:div w:id="1066102306">
      <w:bodyDiv w:val="1"/>
      <w:marLeft w:val="0"/>
      <w:marRight w:val="0"/>
      <w:marTop w:val="0"/>
      <w:marBottom w:val="0"/>
      <w:divBdr>
        <w:top w:val="none" w:sz="0" w:space="0" w:color="auto"/>
        <w:left w:val="none" w:sz="0" w:space="0" w:color="auto"/>
        <w:bottom w:val="none" w:sz="0" w:space="0" w:color="auto"/>
        <w:right w:val="none" w:sz="0" w:space="0" w:color="auto"/>
      </w:divBdr>
    </w:div>
    <w:div w:id="1082139448">
      <w:bodyDiv w:val="1"/>
      <w:marLeft w:val="0"/>
      <w:marRight w:val="0"/>
      <w:marTop w:val="0"/>
      <w:marBottom w:val="0"/>
      <w:divBdr>
        <w:top w:val="none" w:sz="0" w:space="0" w:color="auto"/>
        <w:left w:val="none" w:sz="0" w:space="0" w:color="auto"/>
        <w:bottom w:val="none" w:sz="0" w:space="0" w:color="auto"/>
        <w:right w:val="none" w:sz="0" w:space="0" w:color="auto"/>
      </w:divBdr>
    </w:div>
    <w:div w:id="1091511635">
      <w:bodyDiv w:val="1"/>
      <w:marLeft w:val="0"/>
      <w:marRight w:val="0"/>
      <w:marTop w:val="0"/>
      <w:marBottom w:val="0"/>
      <w:divBdr>
        <w:top w:val="none" w:sz="0" w:space="0" w:color="auto"/>
        <w:left w:val="none" w:sz="0" w:space="0" w:color="auto"/>
        <w:bottom w:val="none" w:sz="0" w:space="0" w:color="auto"/>
        <w:right w:val="none" w:sz="0" w:space="0" w:color="auto"/>
      </w:divBdr>
    </w:div>
    <w:div w:id="1092701666">
      <w:bodyDiv w:val="1"/>
      <w:marLeft w:val="0"/>
      <w:marRight w:val="0"/>
      <w:marTop w:val="0"/>
      <w:marBottom w:val="0"/>
      <w:divBdr>
        <w:top w:val="none" w:sz="0" w:space="0" w:color="auto"/>
        <w:left w:val="none" w:sz="0" w:space="0" w:color="auto"/>
        <w:bottom w:val="none" w:sz="0" w:space="0" w:color="auto"/>
        <w:right w:val="none" w:sz="0" w:space="0" w:color="auto"/>
      </w:divBdr>
    </w:div>
    <w:div w:id="1155296510">
      <w:bodyDiv w:val="1"/>
      <w:marLeft w:val="0"/>
      <w:marRight w:val="0"/>
      <w:marTop w:val="0"/>
      <w:marBottom w:val="0"/>
      <w:divBdr>
        <w:top w:val="none" w:sz="0" w:space="0" w:color="auto"/>
        <w:left w:val="none" w:sz="0" w:space="0" w:color="auto"/>
        <w:bottom w:val="none" w:sz="0" w:space="0" w:color="auto"/>
        <w:right w:val="none" w:sz="0" w:space="0" w:color="auto"/>
      </w:divBdr>
    </w:div>
    <w:div w:id="1176919054">
      <w:bodyDiv w:val="1"/>
      <w:marLeft w:val="0"/>
      <w:marRight w:val="0"/>
      <w:marTop w:val="0"/>
      <w:marBottom w:val="0"/>
      <w:divBdr>
        <w:top w:val="none" w:sz="0" w:space="0" w:color="auto"/>
        <w:left w:val="none" w:sz="0" w:space="0" w:color="auto"/>
        <w:bottom w:val="none" w:sz="0" w:space="0" w:color="auto"/>
        <w:right w:val="none" w:sz="0" w:space="0" w:color="auto"/>
      </w:divBdr>
    </w:div>
    <w:div w:id="1198615636">
      <w:bodyDiv w:val="1"/>
      <w:marLeft w:val="0"/>
      <w:marRight w:val="0"/>
      <w:marTop w:val="0"/>
      <w:marBottom w:val="0"/>
      <w:divBdr>
        <w:top w:val="none" w:sz="0" w:space="0" w:color="auto"/>
        <w:left w:val="none" w:sz="0" w:space="0" w:color="auto"/>
        <w:bottom w:val="none" w:sz="0" w:space="0" w:color="auto"/>
        <w:right w:val="none" w:sz="0" w:space="0" w:color="auto"/>
      </w:divBdr>
    </w:div>
    <w:div w:id="1199005159">
      <w:bodyDiv w:val="1"/>
      <w:marLeft w:val="0"/>
      <w:marRight w:val="0"/>
      <w:marTop w:val="0"/>
      <w:marBottom w:val="0"/>
      <w:divBdr>
        <w:top w:val="none" w:sz="0" w:space="0" w:color="auto"/>
        <w:left w:val="none" w:sz="0" w:space="0" w:color="auto"/>
        <w:bottom w:val="none" w:sz="0" w:space="0" w:color="auto"/>
        <w:right w:val="none" w:sz="0" w:space="0" w:color="auto"/>
      </w:divBdr>
    </w:div>
    <w:div w:id="1309673668">
      <w:bodyDiv w:val="1"/>
      <w:marLeft w:val="0"/>
      <w:marRight w:val="0"/>
      <w:marTop w:val="0"/>
      <w:marBottom w:val="0"/>
      <w:divBdr>
        <w:top w:val="none" w:sz="0" w:space="0" w:color="auto"/>
        <w:left w:val="none" w:sz="0" w:space="0" w:color="auto"/>
        <w:bottom w:val="none" w:sz="0" w:space="0" w:color="auto"/>
        <w:right w:val="none" w:sz="0" w:space="0" w:color="auto"/>
      </w:divBdr>
    </w:div>
    <w:div w:id="1341658356">
      <w:bodyDiv w:val="1"/>
      <w:marLeft w:val="0"/>
      <w:marRight w:val="0"/>
      <w:marTop w:val="0"/>
      <w:marBottom w:val="0"/>
      <w:divBdr>
        <w:top w:val="none" w:sz="0" w:space="0" w:color="auto"/>
        <w:left w:val="none" w:sz="0" w:space="0" w:color="auto"/>
        <w:bottom w:val="none" w:sz="0" w:space="0" w:color="auto"/>
        <w:right w:val="none" w:sz="0" w:space="0" w:color="auto"/>
      </w:divBdr>
    </w:div>
    <w:div w:id="1355424448">
      <w:bodyDiv w:val="1"/>
      <w:marLeft w:val="0"/>
      <w:marRight w:val="0"/>
      <w:marTop w:val="0"/>
      <w:marBottom w:val="0"/>
      <w:divBdr>
        <w:top w:val="none" w:sz="0" w:space="0" w:color="auto"/>
        <w:left w:val="none" w:sz="0" w:space="0" w:color="auto"/>
        <w:bottom w:val="none" w:sz="0" w:space="0" w:color="auto"/>
        <w:right w:val="none" w:sz="0" w:space="0" w:color="auto"/>
      </w:divBdr>
    </w:div>
    <w:div w:id="1365520268">
      <w:bodyDiv w:val="1"/>
      <w:marLeft w:val="0"/>
      <w:marRight w:val="0"/>
      <w:marTop w:val="0"/>
      <w:marBottom w:val="0"/>
      <w:divBdr>
        <w:top w:val="none" w:sz="0" w:space="0" w:color="auto"/>
        <w:left w:val="none" w:sz="0" w:space="0" w:color="auto"/>
        <w:bottom w:val="none" w:sz="0" w:space="0" w:color="auto"/>
        <w:right w:val="none" w:sz="0" w:space="0" w:color="auto"/>
      </w:divBdr>
    </w:div>
    <w:div w:id="1370573070">
      <w:bodyDiv w:val="1"/>
      <w:marLeft w:val="0"/>
      <w:marRight w:val="0"/>
      <w:marTop w:val="0"/>
      <w:marBottom w:val="0"/>
      <w:divBdr>
        <w:top w:val="none" w:sz="0" w:space="0" w:color="auto"/>
        <w:left w:val="none" w:sz="0" w:space="0" w:color="auto"/>
        <w:bottom w:val="none" w:sz="0" w:space="0" w:color="auto"/>
        <w:right w:val="none" w:sz="0" w:space="0" w:color="auto"/>
      </w:divBdr>
    </w:div>
    <w:div w:id="1384449711">
      <w:bodyDiv w:val="1"/>
      <w:marLeft w:val="0"/>
      <w:marRight w:val="0"/>
      <w:marTop w:val="0"/>
      <w:marBottom w:val="0"/>
      <w:divBdr>
        <w:top w:val="none" w:sz="0" w:space="0" w:color="auto"/>
        <w:left w:val="none" w:sz="0" w:space="0" w:color="auto"/>
        <w:bottom w:val="none" w:sz="0" w:space="0" w:color="auto"/>
        <w:right w:val="none" w:sz="0" w:space="0" w:color="auto"/>
      </w:divBdr>
    </w:div>
    <w:div w:id="1431390819">
      <w:bodyDiv w:val="1"/>
      <w:marLeft w:val="0"/>
      <w:marRight w:val="0"/>
      <w:marTop w:val="0"/>
      <w:marBottom w:val="0"/>
      <w:divBdr>
        <w:top w:val="none" w:sz="0" w:space="0" w:color="auto"/>
        <w:left w:val="none" w:sz="0" w:space="0" w:color="auto"/>
        <w:bottom w:val="none" w:sz="0" w:space="0" w:color="auto"/>
        <w:right w:val="none" w:sz="0" w:space="0" w:color="auto"/>
      </w:divBdr>
    </w:div>
    <w:div w:id="1461345008">
      <w:bodyDiv w:val="1"/>
      <w:marLeft w:val="0"/>
      <w:marRight w:val="0"/>
      <w:marTop w:val="0"/>
      <w:marBottom w:val="0"/>
      <w:divBdr>
        <w:top w:val="none" w:sz="0" w:space="0" w:color="auto"/>
        <w:left w:val="none" w:sz="0" w:space="0" w:color="auto"/>
        <w:bottom w:val="none" w:sz="0" w:space="0" w:color="auto"/>
        <w:right w:val="none" w:sz="0" w:space="0" w:color="auto"/>
      </w:divBdr>
    </w:div>
    <w:div w:id="1461455395">
      <w:bodyDiv w:val="1"/>
      <w:marLeft w:val="0"/>
      <w:marRight w:val="0"/>
      <w:marTop w:val="0"/>
      <w:marBottom w:val="0"/>
      <w:divBdr>
        <w:top w:val="none" w:sz="0" w:space="0" w:color="auto"/>
        <w:left w:val="none" w:sz="0" w:space="0" w:color="auto"/>
        <w:bottom w:val="none" w:sz="0" w:space="0" w:color="auto"/>
        <w:right w:val="none" w:sz="0" w:space="0" w:color="auto"/>
      </w:divBdr>
    </w:div>
    <w:div w:id="1507936195">
      <w:bodyDiv w:val="1"/>
      <w:marLeft w:val="0"/>
      <w:marRight w:val="0"/>
      <w:marTop w:val="0"/>
      <w:marBottom w:val="0"/>
      <w:divBdr>
        <w:top w:val="none" w:sz="0" w:space="0" w:color="auto"/>
        <w:left w:val="none" w:sz="0" w:space="0" w:color="auto"/>
        <w:bottom w:val="none" w:sz="0" w:space="0" w:color="auto"/>
        <w:right w:val="none" w:sz="0" w:space="0" w:color="auto"/>
      </w:divBdr>
    </w:div>
    <w:div w:id="1537695538">
      <w:bodyDiv w:val="1"/>
      <w:marLeft w:val="0"/>
      <w:marRight w:val="0"/>
      <w:marTop w:val="0"/>
      <w:marBottom w:val="0"/>
      <w:divBdr>
        <w:top w:val="none" w:sz="0" w:space="0" w:color="auto"/>
        <w:left w:val="none" w:sz="0" w:space="0" w:color="auto"/>
        <w:bottom w:val="none" w:sz="0" w:space="0" w:color="auto"/>
        <w:right w:val="none" w:sz="0" w:space="0" w:color="auto"/>
      </w:divBdr>
    </w:div>
    <w:div w:id="1544711742">
      <w:bodyDiv w:val="1"/>
      <w:marLeft w:val="0"/>
      <w:marRight w:val="0"/>
      <w:marTop w:val="0"/>
      <w:marBottom w:val="0"/>
      <w:divBdr>
        <w:top w:val="none" w:sz="0" w:space="0" w:color="auto"/>
        <w:left w:val="none" w:sz="0" w:space="0" w:color="auto"/>
        <w:bottom w:val="none" w:sz="0" w:space="0" w:color="auto"/>
        <w:right w:val="none" w:sz="0" w:space="0" w:color="auto"/>
      </w:divBdr>
    </w:div>
    <w:div w:id="1609504730">
      <w:bodyDiv w:val="1"/>
      <w:marLeft w:val="0"/>
      <w:marRight w:val="0"/>
      <w:marTop w:val="0"/>
      <w:marBottom w:val="0"/>
      <w:divBdr>
        <w:top w:val="none" w:sz="0" w:space="0" w:color="auto"/>
        <w:left w:val="none" w:sz="0" w:space="0" w:color="auto"/>
        <w:bottom w:val="none" w:sz="0" w:space="0" w:color="auto"/>
        <w:right w:val="none" w:sz="0" w:space="0" w:color="auto"/>
      </w:divBdr>
    </w:div>
    <w:div w:id="1617785783">
      <w:bodyDiv w:val="1"/>
      <w:marLeft w:val="0"/>
      <w:marRight w:val="0"/>
      <w:marTop w:val="0"/>
      <w:marBottom w:val="0"/>
      <w:divBdr>
        <w:top w:val="none" w:sz="0" w:space="0" w:color="auto"/>
        <w:left w:val="none" w:sz="0" w:space="0" w:color="auto"/>
        <w:bottom w:val="none" w:sz="0" w:space="0" w:color="auto"/>
        <w:right w:val="none" w:sz="0" w:space="0" w:color="auto"/>
      </w:divBdr>
    </w:div>
    <w:div w:id="1633949155">
      <w:bodyDiv w:val="1"/>
      <w:marLeft w:val="0"/>
      <w:marRight w:val="0"/>
      <w:marTop w:val="0"/>
      <w:marBottom w:val="0"/>
      <w:divBdr>
        <w:top w:val="none" w:sz="0" w:space="0" w:color="auto"/>
        <w:left w:val="none" w:sz="0" w:space="0" w:color="auto"/>
        <w:bottom w:val="none" w:sz="0" w:space="0" w:color="auto"/>
        <w:right w:val="none" w:sz="0" w:space="0" w:color="auto"/>
      </w:divBdr>
    </w:div>
    <w:div w:id="1639070709">
      <w:bodyDiv w:val="1"/>
      <w:marLeft w:val="0"/>
      <w:marRight w:val="0"/>
      <w:marTop w:val="0"/>
      <w:marBottom w:val="0"/>
      <w:divBdr>
        <w:top w:val="none" w:sz="0" w:space="0" w:color="auto"/>
        <w:left w:val="none" w:sz="0" w:space="0" w:color="auto"/>
        <w:bottom w:val="none" w:sz="0" w:space="0" w:color="auto"/>
        <w:right w:val="none" w:sz="0" w:space="0" w:color="auto"/>
      </w:divBdr>
    </w:div>
    <w:div w:id="1651249456">
      <w:bodyDiv w:val="1"/>
      <w:marLeft w:val="0"/>
      <w:marRight w:val="0"/>
      <w:marTop w:val="0"/>
      <w:marBottom w:val="0"/>
      <w:divBdr>
        <w:top w:val="none" w:sz="0" w:space="0" w:color="auto"/>
        <w:left w:val="none" w:sz="0" w:space="0" w:color="auto"/>
        <w:bottom w:val="none" w:sz="0" w:space="0" w:color="auto"/>
        <w:right w:val="none" w:sz="0" w:space="0" w:color="auto"/>
      </w:divBdr>
    </w:div>
    <w:div w:id="1667316478">
      <w:bodyDiv w:val="1"/>
      <w:marLeft w:val="0"/>
      <w:marRight w:val="0"/>
      <w:marTop w:val="0"/>
      <w:marBottom w:val="0"/>
      <w:divBdr>
        <w:top w:val="none" w:sz="0" w:space="0" w:color="auto"/>
        <w:left w:val="none" w:sz="0" w:space="0" w:color="auto"/>
        <w:bottom w:val="none" w:sz="0" w:space="0" w:color="auto"/>
        <w:right w:val="none" w:sz="0" w:space="0" w:color="auto"/>
      </w:divBdr>
    </w:div>
    <w:div w:id="1673219759">
      <w:bodyDiv w:val="1"/>
      <w:marLeft w:val="0"/>
      <w:marRight w:val="0"/>
      <w:marTop w:val="0"/>
      <w:marBottom w:val="0"/>
      <w:divBdr>
        <w:top w:val="none" w:sz="0" w:space="0" w:color="auto"/>
        <w:left w:val="none" w:sz="0" w:space="0" w:color="auto"/>
        <w:bottom w:val="none" w:sz="0" w:space="0" w:color="auto"/>
        <w:right w:val="none" w:sz="0" w:space="0" w:color="auto"/>
      </w:divBdr>
    </w:div>
    <w:div w:id="1737122550">
      <w:bodyDiv w:val="1"/>
      <w:marLeft w:val="0"/>
      <w:marRight w:val="0"/>
      <w:marTop w:val="0"/>
      <w:marBottom w:val="0"/>
      <w:divBdr>
        <w:top w:val="none" w:sz="0" w:space="0" w:color="auto"/>
        <w:left w:val="none" w:sz="0" w:space="0" w:color="auto"/>
        <w:bottom w:val="none" w:sz="0" w:space="0" w:color="auto"/>
        <w:right w:val="none" w:sz="0" w:space="0" w:color="auto"/>
      </w:divBdr>
    </w:div>
    <w:div w:id="1739087585">
      <w:bodyDiv w:val="1"/>
      <w:marLeft w:val="0"/>
      <w:marRight w:val="0"/>
      <w:marTop w:val="0"/>
      <w:marBottom w:val="0"/>
      <w:divBdr>
        <w:top w:val="none" w:sz="0" w:space="0" w:color="auto"/>
        <w:left w:val="none" w:sz="0" w:space="0" w:color="auto"/>
        <w:bottom w:val="none" w:sz="0" w:space="0" w:color="auto"/>
        <w:right w:val="none" w:sz="0" w:space="0" w:color="auto"/>
      </w:divBdr>
    </w:div>
    <w:div w:id="1759059943">
      <w:bodyDiv w:val="1"/>
      <w:marLeft w:val="0"/>
      <w:marRight w:val="0"/>
      <w:marTop w:val="0"/>
      <w:marBottom w:val="0"/>
      <w:divBdr>
        <w:top w:val="none" w:sz="0" w:space="0" w:color="auto"/>
        <w:left w:val="none" w:sz="0" w:space="0" w:color="auto"/>
        <w:bottom w:val="none" w:sz="0" w:space="0" w:color="auto"/>
        <w:right w:val="none" w:sz="0" w:space="0" w:color="auto"/>
      </w:divBdr>
    </w:div>
    <w:div w:id="1832599167">
      <w:bodyDiv w:val="1"/>
      <w:marLeft w:val="0"/>
      <w:marRight w:val="0"/>
      <w:marTop w:val="0"/>
      <w:marBottom w:val="0"/>
      <w:divBdr>
        <w:top w:val="none" w:sz="0" w:space="0" w:color="auto"/>
        <w:left w:val="none" w:sz="0" w:space="0" w:color="auto"/>
        <w:bottom w:val="none" w:sz="0" w:space="0" w:color="auto"/>
        <w:right w:val="none" w:sz="0" w:space="0" w:color="auto"/>
      </w:divBdr>
    </w:div>
    <w:div w:id="1875581259">
      <w:bodyDiv w:val="1"/>
      <w:marLeft w:val="0"/>
      <w:marRight w:val="0"/>
      <w:marTop w:val="0"/>
      <w:marBottom w:val="0"/>
      <w:divBdr>
        <w:top w:val="none" w:sz="0" w:space="0" w:color="auto"/>
        <w:left w:val="none" w:sz="0" w:space="0" w:color="auto"/>
        <w:bottom w:val="none" w:sz="0" w:space="0" w:color="auto"/>
        <w:right w:val="none" w:sz="0" w:space="0" w:color="auto"/>
      </w:divBdr>
    </w:div>
    <w:div w:id="1902715900">
      <w:bodyDiv w:val="1"/>
      <w:marLeft w:val="0"/>
      <w:marRight w:val="0"/>
      <w:marTop w:val="0"/>
      <w:marBottom w:val="0"/>
      <w:divBdr>
        <w:top w:val="none" w:sz="0" w:space="0" w:color="auto"/>
        <w:left w:val="none" w:sz="0" w:space="0" w:color="auto"/>
        <w:bottom w:val="none" w:sz="0" w:space="0" w:color="auto"/>
        <w:right w:val="none" w:sz="0" w:space="0" w:color="auto"/>
      </w:divBdr>
    </w:div>
    <w:div w:id="1939291484">
      <w:bodyDiv w:val="1"/>
      <w:marLeft w:val="0"/>
      <w:marRight w:val="0"/>
      <w:marTop w:val="0"/>
      <w:marBottom w:val="0"/>
      <w:divBdr>
        <w:top w:val="none" w:sz="0" w:space="0" w:color="auto"/>
        <w:left w:val="none" w:sz="0" w:space="0" w:color="auto"/>
        <w:bottom w:val="none" w:sz="0" w:space="0" w:color="auto"/>
        <w:right w:val="none" w:sz="0" w:space="0" w:color="auto"/>
      </w:divBdr>
    </w:div>
    <w:div w:id="1953246316">
      <w:bodyDiv w:val="1"/>
      <w:marLeft w:val="0"/>
      <w:marRight w:val="0"/>
      <w:marTop w:val="0"/>
      <w:marBottom w:val="0"/>
      <w:divBdr>
        <w:top w:val="none" w:sz="0" w:space="0" w:color="auto"/>
        <w:left w:val="none" w:sz="0" w:space="0" w:color="auto"/>
        <w:bottom w:val="none" w:sz="0" w:space="0" w:color="auto"/>
        <w:right w:val="none" w:sz="0" w:space="0" w:color="auto"/>
      </w:divBdr>
    </w:div>
    <w:div w:id="1968583566">
      <w:bodyDiv w:val="1"/>
      <w:marLeft w:val="0"/>
      <w:marRight w:val="0"/>
      <w:marTop w:val="0"/>
      <w:marBottom w:val="0"/>
      <w:divBdr>
        <w:top w:val="none" w:sz="0" w:space="0" w:color="auto"/>
        <w:left w:val="none" w:sz="0" w:space="0" w:color="auto"/>
        <w:bottom w:val="none" w:sz="0" w:space="0" w:color="auto"/>
        <w:right w:val="none" w:sz="0" w:space="0" w:color="auto"/>
      </w:divBdr>
    </w:div>
    <w:div w:id="1985893984">
      <w:bodyDiv w:val="1"/>
      <w:marLeft w:val="0"/>
      <w:marRight w:val="0"/>
      <w:marTop w:val="0"/>
      <w:marBottom w:val="0"/>
      <w:divBdr>
        <w:top w:val="none" w:sz="0" w:space="0" w:color="auto"/>
        <w:left w:val="none" w:sz="0" w:space="0" w:color="auto"/>
        <w:bottom w:val="none" w:sz="0" w:space="0" w:color="auto"/>
        <w:right w:val="none" w:sz="0" w:space="0" w:color="auto"/>
      </w:divBdr>
    </w:div>
    <w:div w:id="2001497354">
      <w:bodyDiv w:val="1"/>
      <w:marLeft w:val="0"/>
      <w:marRight w:val="0"/>
      <w:marTop w:val="0"/>
      <w:marBottom w:val="0"/>
      <w:divBdr>
        <w:top w:val="none" w:sz="0" w:space="0" w:color="auto"/>
        <w:left w:val="none" w:sz="0" w:space="0" w:color="auto"/>
        <w:bottom w:val="none" w:sz="0" w:space="0" w:color="auto"/>
        <w:right w:val="none" w:sz="0" w:space="0" w:color="auto"/>
      </w:divBdr>
    </w:div>
    <w:div w:id="2094692910">
      <w:bodyDiv w:val="1"/>
      <w:marLeft w:val="0"/>
      <w:marRight w:val="0"/>
      <w:marTop w:val="0"/>
      <w:marBottom w:val="0"/>
      <w:divBdr>
        <w:top w:val="none" w:sz="0" w:space="0" w:color="auto"/>
        <w:left w:val="none" w:sz="0" w:space="0" w:color="auto"/>
        <w:bottom w:val="none" w:sz="0" w:space="0" w:color="auto"/>
        <w:right w:val="none" w:sz="0" w:space="0" w:color="auto"/>
      </w:divBdr>
    </w:div>
    <w:div w:id="2109040431">
      <w:bodyDiv w:val="1"/>
      <w:marLeft w:val="0"/>
      <w:marRight w:val="0"/>
      <w:marTop w:val="0"/>
      <w:marBottom w:val="0"/>
      <w:divBdr>
        <w:top w:val="none" w:sz="0" w:space="0" w:color="auto"/>
        <w:left w:val="none" w:sz="0" w:space="0" w:color="auto"/>
        <w:bottom w:val="none" w:sz="0" w:space="0" w:color="auto"/>
        <w:right w:val="none" w:sz="0" w:space="0" w:color="auto"/>
      </w:divBdr>
    </w:div>
    <w:div w:id="21176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oul-knight.fandom.com/wiki/Characters" TargetMode="External"/><Relationship Id="rId39" Type="http://schemas.microsoft.com/office/2011/relationships/people" Target="people.xml"/><Relationship Id="rId21" Type="http://schemas.openxmlformats.org/officeDocument/2006/relationships/hyperlink" Target="https://github.com/luoyangyuli2001/InfiniteDungeoner" TargetMode="External"/><Relationship Id="rId34" Type="http://schemas.openxmlformats.org/officeDocument/2006/relationships/hyperlink" Target="https://www.youtube.com/watch?v=V_uWVoMy70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priters-resource.com/pc_computer/enterthegungeon/" TargetMode="External"/><Relationship Id="rId33" Type="http://schemas.openxmlformats.org/officeDocument/2006/relationships/hyperlink" Target="https://youtu.be/juH6IerigG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udemy.com/course/unityroguelik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udemy.com/course/unity-2d-dungeon-gunner-roguelike-development-course/learn/lecture/30926182" TargetMode="External"/><Relationship Id="rId32" Type="http://schemas.openxmlformats.org/officeDocument/2006/relationships/hyperlink" Target="https://www.youtube.com/watch?v=491TSNwXTI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udemy.com/course/unity-2d-random-dungeon-generator-for-a-roguelike-video-game/" TargetMode="External"/><Relationship Id="rId36" Type="http://schemas.openxmlformats.org/officeDocument/2006/relationships/hyperlink" Target="https://github.com/luoyangyuli2001/InfiniteDungeone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QOCX6SVFsk&amp;list=PLcRSafycjWFenI87z7uZHFv6cUG2Tzu9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sounds-resource.com/nintendo_switch/enterthegungeon/?source=genre" TargetMode="External"/><Relationship Id="rId30" Type="http://schemas.openxmlformats.org/officeDocument/2006/relationships/hyperlink" Target="https://www.youtube.com/watch?v=7iYWpzL9GkM" TargetMode="External"/><Relationship Id="rId35" Type="http://schemas.openxmlformats.org/officeDocument/2006/relationships/hyperlink" Target="https://infinitedungeoner.iocky.co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Infinite Dungeoner: A rogue-like bullet-hell top-down shooter game</Abstract>
  <CompanyAddress/>
  <CompanyPhone/>
  <CompanyFax/>
  <CompanyEmail>Supervisor: Deirdre O’Halloran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XoL23</b:Tag>
    <b:SourceType>InternetSite</b:SourceType>
    <b:Guid>{2357CAEB-1FB7-4F55-8D7D-4F616AE25279}</b:Guid>
    <b:Author>
      <b:Author>
        <b:NameList>
          <b:Person>
            <b:Last>XoLo921</b:Last>
          </b:Person>
        </b:NameList>
      </b:Author>
    </b:Author>
    <b:Title>Video game graphics - Wikipedia</b:Title>
    <b:InternetSiteTitle>Wikipedia</b:InternetSiteTitle>
    <b:Year>2023</b:Year>
    <b:Month>March</b:Month>
    <b:Day>8</b:Day>
    <b:URL>https://en.wikipedia.org/wiki/Video_game_graphics#Top-down_perspective</b:URL>
    <b:LCID>en-US</b:LCID>
    <b:RefOrder>1</b:RefOrder>
  </b:Source>
  <b:Source>
    <b:Tag>Uni20</b:Tag>
    <b:SourceType>InternetSite</b:SourceType>
    <b:Guid>{0244391C-87AC-4109-ABFF-82D8FA7D7383}</b:Guid>
    <b:Author>
      <b:Author>
        <b:Corporate>Unity</b:Corporate>
      </b:Author>
    </b:Author>
    <b:Title>Unity - Manual: Rigidbody 2D</b:Title>
    <b:InternetSiteTitle>Unity Manual</b:InternetSiteTitle>
    <b:Year>2020</b:Year>
    <b:Month>March</b:Month>
    <b:URL>https://docs.unity.cn/2020.3/Documentation/Manual/class-Rigidbody2D.html</b:URL>
    <b:LCID>en-US</b:LCID>
    <b:RefOrder>2</b:RefOrder>
  </b:Source>
  <b:Source>
    <b:Tag>Voz23</b:Tag>
    <b:SourceType>InternetSite</b:SourceType>
    <b:Guid>{33A2B109-37E1-47FC-8597-1E9223F9A8EB}</b:Guid>
    <b:Author>
      <b:Author>
        <b:NameList>
          <b:Person>
            <b:Last>Vozul</b:Last>
          </b:Person>
        </b:NameList>
      </b:Author>
    </b:Author>
    <b:Title>A* search algorithm</b:Title>
    <b:InternetSiteTitle>Wikipedia</b:InternetSiteTitle>
    <b:Year>2023</b:Year>
    <b:Month>February</b:Month>
    <b:Day>27</b:Day>
    <b:URL>https://en.wikipedia.org/w/index.php?title=A*_search_algorithm&amp;action=history</b:URL>
    <b:LCID>en-US</b:LCID>
    <b:RefOrder>3</b:RefOrder>
  </b:Source>
  <b:Source>
    <b:Tag>Uni21</b:Tag>
    <b:SourceType>InternetSite</b:SourceType>
    <b:Guid>{96F2D76B-50E1-47CB-BFCA-BD876477AE5D}</b:Guid>
    <b:LCID>en-US</b:LCID>
    <b:Author>
      <b:Author>
        <b:Corporate>Unity</b:Corporate>
      </b:Author>
    </b:Author>
    <b:Title>Unity - Manual: Polygon Collider 2D reference</b:Title>
    <b:InternetSiteTitle>Untiy Manual</b:InternetSiteTitle>
    <b:Year>2021</b:Year>
    <b:Month>March</b:Month>
    <b:URL>https://docs.unity3d.com/Manual/class-PolygonCollider2D.html</b:URL>
    <b:RefOrder>4</b:RefOrder>
  </b:Source>
  <b:Source>
    <b:Tag>Bot22</b:Tag>
    <b:SourceType>InternetSite</b:SourceType>
    <b:Guid>{F9A171D2-7B27-432E-832E-4EB4E42C1368}</b:Guid>
    <b:LCID>en-US</b:LCID>
    <b:Author>
      <b:Author>
        <b:NameList>
          <b:Person>
            <b:Last>Botto</b:Last>
          </b:Person>
        </b:NameList>
      </b:Author>
    </b:Author>
    <b:Title>The Binding of Isaac (video game) - Wikipedia</b:Title>
    <b:InternetSiteTitle>Wikipedia</b:InternetSiteTitle>
    <b:Year>2022</b:Year>
    <b:Month>December</b:Month>
    <b:Day>21</b:Day>
    <b:URL>https://en.wikipedia.org/wiki/The_Binding_of_Isaac_(video_game)</b:URL>
    <b:RefOrder>7</b:RefOrder>
  </b:Source>
  <b:Source>
    <b:Tag>Rki23</b:Tag>
    <b:SourceType>InternetSite</b:SourceType>
    <b:Guid>{DE171CE8-6095-48EC-B817-A6F1E3392593}</b:Guid>
    <b:Author>
      <b:Author>
        <b:NameList>
          <b:Person>
            <b:Last>Rkieferbaum</b:Last>
          </b:Person>
        </b:NameList>
      </b:Author>
    </b:Author>
    <b:Title>Enter the Gungeon - Wikipedia</b:Title>
    <b:InternetSiteTitle>Wikipedia</b:InternetSiteTitle>
    <b:Year>2023</b:Year>
    <b:Month>March</b:Month>
    <b:Day>28</b:Day>
    <b:URL>https://en.wikipedia.org/wiki/Enter_the_Gungeon</b:URL>
    <b:LCID>en-US</b:LCID>
    <b:RefOrder>6</b:RefOrder>
  </b:Source>
  <b:Source>
    <b:Tag>Uni211</b:Tag>
    <b:SourceType>InternetSite</b:SourceType>
    <b:Guid>{433F5641-35EC-4E47-9262-B6D543FBEAFC}</b:Guid>
    <b:Author>
      <b:Author>
        <b:Corporate>Unity</b:Corporate>
      </b:Author>
    </b:Author>
    <b:Title>Unity - Manual: Box Collider 2D</b:Title>
    <b:InternetSiteTitle>Unity Manual</b:InternetSiteTitle>
    <b:Year>2021</b:Year>
    <b:Month>March</b:Month>
    <b:URL>https://docs.unity3d.com/Manual/class-BoxCollider2D.html</b:URL>
    <b:LCID>en-US</b:LCID>
    <b:RefOrder>5</b:RefOrder>
  </b:Source>
  <b:Source>
    <b:Tag>MrO22</b:Tag>
    <b:SourceType>InternetSite</b:SourceType>
    <b:Guid>{9CDE54A8-5D68-46E0-978C-405F6A98AAC2}</b:Guid>
    <b:Author>
      <b:Author>
        <b:NameList>
          <b:Person>
            <b:Last>MrOllie</b:Last>
          </b:Person>
        </b:NameList>
      </b:Author>
    </b:Author>
    <b:Title>Scrum (software development) - Wikipedia</b:Title>
    <b:InternetSiteTitle>Wikipedia</b:InternetSiteTitle>
    <b:Year>2022</b:Year>
    <b:Month>December</b:Month>
    <b:Day>29</b:Day>
    <b:URL>https://en.wikipedia.org/wiki/Scrum_(software_development)</b:URL>
    <b:RefOrder>8</b:RefOrder>
  </b:Source>
  <b:Source>
    <b:Tag>Gue22</b:Tag>
    <b:SourceType>InternetSite</b:SourceType>
    <b:Guid>{96B33095-B056-4482-B972-16E2A50DE188}</b:Guid>
    <b:Author>
      <b:Author>
        <b:NameList>
          <b:Person>
            <b:Last>Guerillero</b:Last>
          </b:Person>
        </b:NameList>
      </b:Author>
    </b:Author>
    <b:Title>Unity (game engine) - Wikipedia</b:Title>
    <b:InternetSiteTitle>Wikipedia</b:InternetSiteTitle>
    <b:Year>2022</b:Year>
    <b:Month>October</b:Month>
    <b:Day>21</b:Day>
    <b:URL>https://en.wikipedia.org/wiki/Unity_(game_engine)</b:URL>
    <b:RefOrder>9</b:RefOrder>
  </b:Source>
  <b:Source>
    <b:Tag>Uni212</b:Tag>
    <b:SourceType>InternetSite</b:SourceType>
    <b:Guid>{08CABACD-F528-4384-B678-EAB5FCBCC832}</b:Guid>
    <b:LCID>en-US</b:LCID>
    <b:Author>
      <b:Author>
        <b:Corporate>Unity</b:Corporate>
      </b:Author>
    </b:Author>
    <b:Title>Unity - Manual: Universal RP</b:Title>
    <b:InternetSiteTitle>Unity Manual</b:InternetSiteTitle>
    <b:Year>2021</b:Year>
    <b:Month>March</b:Month>
    <b:URL>https://docs.unity3d.com/Manual/com.unity.render-pipelines.universal.html</b:URL>
    <b:RefOrder>10</b:RefOrder>
  </b:Source>
  <b:Source>
    <b:Tag>Uni22</b:Tag>
    <b:SourceType>InternetSite</b:SourceType>
    <b:Guid>{8BC0D710-D03F-43BF-BF7D-820511E9A2D7}</b:Guid>
    <b:Author>
      <b:Author>
        <b:Corporate>Unity</b:Corporate>
      </b:Author>
    </b:Author>
    <b:Title>Unity - Manual: Cinemachine</b:Title>
    <b:InternetSiteTitle>Unity Manual</b:InternetSiteTitle>
    <b:Year>2022</b:Year>
    <b:Month>January</b:Month>
    <b:URL>https://docs.unity.cn/2022.1/Documentation/Manual/com.unity.cinemachine.html</b:URL>
    <b:RefOrder>11</b:RefOrder>
  </b:Source>
  <b:Source>
    <b:Tag>Uni201</b:Tag>
    <b:SourceType>InternetSite</b:SourceType>
    <b:Guid>{0EF5D99F-7889-4638-B778-BA63BDB3F7EE}</b:Guid>
    <b:Author>
      <b:Author>
        <b:Corporate>Unity</b:Corporate>
      </b:Author>
    </b:Author>
    <b:Title>Introduction to Lights 2D | Universal RP | 7.1.8</b:Title>
    <b:InternetSiteTitle>Unity Manual</b:InternetSiteTitle>
    <b:Year>2020</b:Year>
    <b:Month>January</b:Month>
    <b:URL>https://docs.unity3d.com/Packages/com.unity.render-pipelines.universal@7.1/manual/Lights-2D-intro.html</b:URL>
    <b:RefOrder>12</b:RefOrder>
  </b:Source>
  <b:Source>
    <b:Tag>Uni213</b:Tag>
    <b:SourceType>InternetSite</b:SourceType>
    <b:Guid>{49E656DA-7A62-4FC2-8CFF-9337F009A0DC}</b:Guid>
    <b:Author>
      <b:Author>
        <b:Corporate>Unity</b:Corporate>
      </b:Author>
    </b:Author>
    <b:Title>Unity - Manual: Audio Listener</b:Title>
    <b:InternetSiteTitle>Unity Manual</b:InternetSiteTitle>
    <b:Year>2021</b:Year>
    <b:Month>March</b:Month>
    <b:URL>https://docs.unity3d.com/Manual/class-AudioListener.html</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E4A6D-A1BA-4CE3-BC36-CF7D5125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35</Pages>
  <Words>10083</Words>
  <Characters>57477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Infinite dungeoner</vt:lpstr>
    </vt:vector>
  </TitlesOfParts>
  <Company/>
  <LinksUpToDate>false</LinksUpToDate>
  <CharactersWithSpaces>67426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dungeoner</dc:title>
  <dc:subject>Final Year Project</dc:subject>
  <dc:creator>Luo Yang 20099902 Software System Practice</dc:creator>
  <cp:keywords/>
  <dc:description/>
  <cp:lastModifiedBy>泺 杨</cp:lastModifiedBy>
  <cp:revision>36</cp:revision>
  <dcterms:created xsi:type="dcterms:W3CDTF">2023-03-12T20:55:00Z</dcterms:created>
  <dcterms:modified xsi:type="dcterms:W3CDTF">2023-04-26T18:51:00Z</dcterms:modified>
</cp:coreProperties>
</file>